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24BF3"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0CA88C7C" w14:textId="51E46488" w:rsidR="00F11902" w:rsidRPr="002411DD" w:rsidRDefault="00F11902"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Dear Reviewers,</w:t>
      </w:r>
    </w:p>
    <w:p w14:paraId="36147643"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0E6CC98" w14:textId="2510BB4F" w:rsidR="00CD6B2C" w:rsidRPr="002411DD" w:rsidRDefault="00CD6B2C"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Thank you for your conscientious reviews and helpful feedback for how to improve the</w:t>
      </w:r>
      <w:r w:rsidR="005443FF" w:rsidRPr="002411DD">
        <w:rPr>
          <w:rFonts w:ascii="Times New Roman" w:eastAsia="Times New Roman" w:hAnsi="Times New Roman" w:cs="Times New Roman"/>
          <w:bCs/>
          <w:color w:val="222222"/>
          <w:shd w:val="clear" w:color="auto" w:fill="FFFFFF"/>
        </w:rPr>
        <w:t xml:space="preserve"> </w:t>
      </w:r>
      <w:r w:rsidRPr="002411DD">
        <w:rPr>
          <w:rFonts w:ascii="Times New Roman" w:eastAsia="Times New Roman" w:hAnsi="Times New Roman" w:cs="Times New Roman"/>
          <w:bCs/>
          <w:color w:val="222222"/>
          <w:shd w:val="clear" w:color="auto" w:fill="FFFFFF"/>
        </w:rPr>
        <w:t xml:space="preserve">manuscript.  This report contains a summary of the changes we have made in response. </w:t>
      </w:r>
      <w:r w:rsidR="00993E98" w:rsidRPr="002411DD">
        <w:rPr>
          <w:rFonts w:ascii="Times New Roman" w:eastAsia="Times New Roman" w:hAnsi="Times New Roman" w:cs="Times New Roman"/>
          <w:bCs/>
          <w:color w:val="222222"/>
          <w:shd w:val="clear" w:color="auto" w:fill="FFFFFF"/>
        </w:rPr>
        <w:t xml:space="preserve"> Further, as requested by the Papers Chairs, changed text in the new manuscript has been colored red.  </w:t>
      </w:r>
    </w:p>
    <w:p w14:paraId="3A8B6A3B"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E059A6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The coordinator summary indicated we should address the following issues:</w:t>
      </w:r>
    </w:p>
    <w:p w14:paraId="1BA801A9"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7E94A3D9" w14:textId="074F5097"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1. Provide visualizations </w:t>
      </w:r>
      <w:r w:rsidR="00BE6195" w:rsidRPr="002411DD">
        <w:rPr>
          <w:rFonts w:ascii="Times New Roman" w:eastAsia="Times New Roman" w:hAnsi="Times New Roman" w:cs="Times New Roman"/>
          <w:b/>
          <w:bCs/>
          <w:color w:val="222222"/>
          <w:shd w:val="clear" w:color="auto" w:fill="FFFFFF"/>
        </w:rPr>
        <w:t>for comparison</w:t>
      </w:r>
    </w:p>
    <w:p w14:paraId="1909F947" w14:textId="302313E8"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Visualizations that help assess</w:t>
      </w:r>
      <w:r w:rsidR="005443FF" w:rsidRPr="002411DD">
        <w:rPr>
          <w:rFonts w:ascii="Times New Roman" w:eastAsia="Times New Roman" w:hAnsi="Times New Roman" w:cs="Times New Roman"/>
          <w:bCs/>
          <w:color w:val="222222"/>
          <w:shd w:val="clear" w:color="auto" w:fill="FFFFFF"/>
        </w:rPr>
        <w:t xml:space="preserve"> error during</w:t>
      </w:r>
      <w:r w:rsidR="00BE6195" w:rsidRPr="002411DD">
        <w:rPr>
          <w:rFonts w:ascii="Times New Roman" w:eastAsia="Times New Roman" w:hAnsi="Times New Roman" w:cs="Times New Roman"/>
          <w:bCs/>
          <w:color w:val="222222"/>
          <w:shd w:val="clear" w:color="auto" w:fill="FFFFFF"/>
        </w:rPr>
        <w:t xml:space="preserve"> reconstruction. </w:t>
      </w:r>
    </w:p>
    <w:p w14:paraId="11773154"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42753BB9" w14:textId="617DAD7A" w:rsidR="00BE6195" w:rsidRPr="002411DD" w:rsidRDefault="00CD6B2C" w:rsidP="00BE6195">
      <w:pPr>
        <w:rPr>
          <w:rFonts w:ascii="Times New Roman" w:eastAsia="Times New Roman" w:hAnsi="Times New Roman" w:cs="Times New Roman"/>
          <w:color w:val="FF0000"/>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 xml:space="preserve">We prepare FTLE visualizations derived from both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Dist</w:t>
      </w:r>
      <w:proofErr w:type="spellEnd"/>
      <w:r w:rsidR="00BE6195" w:rsidRPr="002411DD">
        <w:rPr>
          <w:rFonts w:ascii="Times New Roman" w:eastAsia="Times New Roman" w:hAnsi="Times New Roman" w:cs="Times New Roman"/>
          <w:color w:val="000000" w:themeColor="text1"/>
        </w:rPr>
        <w:t xml:space="preserve"> and </w:t>
      </w:r>
      <w:proofErr w:type="spellStart"/>
      <w:r w:rsidR="00BE6195" w:rsidRPr="002411DD">
        <w:rPr>
          <w:rFonts w:ascii="Times New Roman" w:eastAsia="Times New Roman" w:hAnsi="Times New Roman" w:cs="Times New Roman"/>
          <w:color w:val="000000" w:themeColor="text1"/>
        </w:rPr>
        <w:t>Lagrangian</w:t>
      </w:r>
      <w:r w:rsidR="00BE6195" w:rsidRPr="002411DD">
        <w:rPr>
          <w:rFonts w:ascii="Times New Roman" w:eastAsia="Times New Roman" w:hAnsi="Times New Roman" w:cs="Times New Roman"/>
          <w:i/>
          <w:iCs/>
          <w:color w:val="000000" w:themeColor="text1"/>
          <w:vertAlign w:val="subscript"/>
        </w:rPr>
        <w:t>Local</w:t>
      </w:r>
      <w:proofErr w:type="spellEnd"/>
      <w:r w:rsidR="00BE6195" w:rsidRPr="002411DD">
        <w:rPr>
          <w:rFonts w:ascii="Times New Roman" w:eastAsia="Times New Roman" w:hAnsi="Times New Roman" w:cs="Times New Roman"/>
          <w:color w:val="000000" w:themeColor="text1"/>
        </w:rPr>
        <w:t xml:space="preserve"> flow maps for each data set. </w:t>
      </w:r>
    </w:p>
    <w:p w14:paraId="65F2F37D"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70CAEA9" w14:textId="11A879A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2. Provide source code </w:t>
      </w:r>
    </w:p>
    <w:p w14:paraId="5C95536C" w14:textId="7E017EA4"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bCs/>
          <w:color w:val="222222"/>
          <w:shd w:val="clear" w:color="auto" w:fill="FFFFFF"/>
        </w:rPr>
        <w:t xml:space="preserve">Publish a sample or source code under an open-source license. </w:t>
      </w:r>
    </w:p>
    <w:p w14:paraId="67AE41C1"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5178A512" w14:textId="48F10A57" w:rsidR="00BE6195" w:rsidRPr="002411DD" w:rsidRDefault="00CD6B2C" w:rsidP="00BE6195">
      <w:pPr>
        <w:rPr>
          <w:rFonts w:ascii="Times New Roman" w:eastAsia="Times New Roman" w:hAnsi="Times New Roman" w:cs="Times New Roman"/>
          <w:color w:val="000000" w:themeColor="text1"/>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xml:space="preserve">: </w:t>
      </w:r>
      <w:r w:rsidR="00BE6195" w:rsidRPr="002411DD">
        <w:rPr>
          <w:rFonts w:ascii="Times New Roman" w:eastAsia="Times New Roman" w:hAnsi="Times New Roman" w:cs="Times New Roman"/>
          <w:color w:val="000000" w:themeColor="text1"/>
        </w:rPr>
        <w:t>In situ Lagrangian analysis capabilities for integration with a simulation code can be accessed via Ascent:</w:t>
      </w:r>
      <w:r w:rsidR="00BE6195" w:rsidRPr="002411DD">
        <w:rPr>
          <w:rFonts w:ascii="Times New Roman" w:eastAsia="Times New Roman" w:hAnsi="Times New Roman" w:cs="Times New Roman"/>
          <w:color w:val="0070C0"/>
        </w:rPr>
        <w:t xml:space="preserve"> </w:t>
      </w:r>
      <w:hyperlink r:id="rId5" w:history="1">
        <w:r w:rsidR="00BE6195" w:rsidRPr="002411DD">
          <w:rPr>
            <w:rStyle w:val="Hyperlink"/>
            <w:rFonts w:ascii="Times New Roman" w:eastAsia="Times New Roman" w:hAnsi="Times New Roman" w:cs="Times New Roman"/>
            <w:color w:val="0070C0"/>
          </w:rPr>
          <w:t>https://github.com/Alpine-DAV/ascent.git</w:t>
        </w:r>
      </w:hyperlink>
    </w:p>
    <w:p w14:paraId="231D7C0E" w14:textId="0DEE7FC6" w:rsidR="00CD6B2C" w:rsidRPr="002411DD" w:rsidRDefault="00BE6195" w:rsidP="005443FF">
      <w:pPr>
        <w:rPr>
          <w:rFonts w:ascii="Times New Roman" w:eastAsia="Times New Roman" w:hAnsi="Times New Roman" w:cs="Times New Roman"/>
          <w:color w:val="000000" w:themeColor="text1"/>
        </w:rPr>
      </w:pPr>
      <w:r w:rsidRPr="002411DD">
        <w:rPr>
          <w:rFonts w:ascii="Times New Roman" w:eastAsia="Times New Roman" w:hAnsi="Times New Roman" w:cs="Times New Roman"/>
          <w:color w:val="000000" w:themeColor="text1"/>
        </w:rPr>
        <w:t xml:space="preserve">Single-node shared-memory implementation is available via VTK-m: </w:t>
      </w:r>
      <w:r w:rsidRPr="002411DD">
        <w:rPr>
          <w:rFonts w:ascii="Times New Roman" w:eastAsia="Times New Roman" w:hAnsi="Times New Roman" w:cs="Times New Roman"/>
          <w:color w:val="0070C0"/>
          <w:u w:val="single"/>
        </w:rPr>
        <w:t>https://gitlab.kitware.com/vtk/vtk-m/-/blob/master/vtkm/filter/Lagrangian.h</w:t>
      </w:r>
    </w:p>
    <w:p w14:paraId="3473DFEC"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62C90EE7" w14:textId="08D35354" w:rsidR="00CD6B2C" w:rsidRPr="002411DD" w:rsidRDefault="00CD6B2C" w:rsidP="00CD6B2C">
      <w:pP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3. Address additional issues raised by reviewers</w:t>
      </w:r>
    </w:p>
    <w:p w14:paraId="414CFE4A" w14:textId="2C848EB7" w:rsidR="00CD6B2C" w:rsidRPr="002411DD" w:rsidRDefault="00CD6B2C" w:rsidP="00CD6B2C">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was suggested</w:t>
      </w:r>
      <w:r w:rsidRPr="002411DD">
        <w:rPr>
          <w:rFonts w:ascii="Times New Roman" w:eastAsia="Times New Roman" w:hAnsi="Times New Roman" w:cs="Times New Roman"/>
          <w:bCs/>
          <w:color w:val="222222"/>
          <w:shd w:val="clear" w:color="auto" w:fill="FFFFFF"/>
        </w:rPr>
        <w:t xml:space="preserve">: </w:t>
      </w:r>
      <w:r w:rsidR="00993E98" w:rsidRPr="002411DD">
        <w:rPr>
          <w:rFonts w:ascii="Times New Roman" w:eastAsia="Times New Roman" w:hAnsi="Times New Roman" w:cs="Times New Roman"/>
          <w:bCs/>
          <w:color w:val="222222"/>
          <w:shd w:val="clear" w:color="auto" w:fill="FFFFFF"/>
        </w:rPr>
        <w:t>Reviewing individual reviews and implementing suggestions for improving the manuscript.</w:t>
      </w:r>
    </w:p>
    <w:p w14:paraId="41C43BF8" w14:textId="77777777" w:rsidR="00CD6B2C" w:rsidRPr="002411DD" w:rsidRDefault="00CD6B2C" w:rsidP="00CD6B2C">
      <w:pPr>
        <w:outlineLvl w:val="0"/>
        <w:rPr>
          <w:rFonts w:ascii="Times New Roman" w:eastAsia="Times New Roman" w:hAnsi="Times New Roman" w:cs="Times New Roman"/>
          <w:bCs/>
          <w:color w:val="222222"/>
          <w:shd w:val="clear" w:color="auto" w:fill="FFFFFF"/>
        </w:rPr>
      </w:pPr>
    </w:p>
    <w:p w14:paraId="68592B44" w14:textId="3BCAD015" w:rsidR="00993E98" w:rsidRPr="002411DD" w:rsidRDefault="00CD6B2C"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u w:val="single"/>
          <w:shd w:val="clear" w:color="auto" w:fill="FFFFFF"/>
        </w:rPr>
        <w:t>What we did</w:t>
      </w:r>
      <w:r w:rsidRPr="002411DD">
        <w:rPr>
          <w:rFonts w:ascii="Times New Roman" w:eastAsia="Times New Roman" w:hAnsi="Times New Roman" w:cs="Times New Roman"/>
          <w:bCs/>
          <w:color w:val="222222"/>
          <w:shd w:val="clear" w:color="auto" w:fill="FFFFFF"/>
        </w:rPr>
        <w:t>: We address the reviewer points in the remainder of this document.</w:t>
      </w:r>
      <w:r w:rsidR="00993E98" w:rsidRPr="002411DD">
        <w:rPr>
          <w:rFonts w:ascii="Times New Roman" w:eastAsia="Times New Roman" w:hAnsi="Times New Roman" w:cs="Times New Roman"/>
          <w:bCs/>
          <w:color w:val="222222"/>
          <w:shd w:val="clear" w:color="auto" w:fill="FFFFFF"/>
        </w:rPr>
        <w:t xml:space="preserve">  That said, the reviewers caught several typos, and each of these were fixed.  Such changes are not marked red.  Finally, we received comments about </w:t>
      </w:r>
      <w:r w:rsidR="005443FF" w:rsidRPr="002411DD">
        <w:rPr>
          <w:rFonts w:ascii="Times New Roman" w:eastAsia="Times New Roman" w:hAnsi="Times New Roman" w:cs="Times New Roman"/>
          <w:bCs/>
          <w:color w:val="222222"/>
          <w:shd w:val="clear" w:color="auto" w:fill="FFFFFF"/>
        </w:rPr>
        <w:t xml:space="preserve">improving </w:t>
      </w:r>
      <w:r w:rsidR="00993E98" w:rsidRPr="002411DD">
        <w:rPr>
          <w:rFonts w:ascii="Times New Roman" w:eastAsia="Times New Roman" w:hAnsi="Times New Roman" w:cs="Times New Roman"/>
          <w:bCs/>
          <w:color w:val="222222"/>
          <w:shd w:val="clear" w:color="auto" w:fill="FFFFFF"/>
        </w:rPr>
        <w:t>captions.  Each of these captions were improved and marked red in the new manuscript.  That said, they are not discussed further below.</w:t>
      </w:r>
    </w:p>
    <w:p w14:paraId="58C17FF1" w14:textId="2E305FE9"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10DC2F6F" w14:textId="77777777" w:rsidR="005443FF" w:rsidRPr="002411DD" w:rsidRDefault="005443FF" w:rsidP="00F11902">
      <w:pPr>
        <w:outlineLvl w:val="0"/>
        <w:rPr>
          <w:rFonts w:ascii="Times New Roman" w:eastAsia="Times New Roman" w:hAnsi="Times New Roman" w:cs="Times New Roman"/>
          <w:bCs/>
          <w:color w:val="222222"/>
          <w:shd w:val="clear" w:color="auto" w:fill="FFFFFF"/>
        </w:rPr>
      </w:pPr>
    </w:p>
    <w:p w14:paraId="4A09AEB2" w14:textId="2BAA3662" w:rsidR="00CD6B2C"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Of note, we had to remove some sub-figures and one paragraph, to meet the 10</w:t>
      </w:r>
      <w:r w:rsidR="005443FF" w:rsidRPr="002411DD">
        <w:rPr>
          <w:rFonts w:ascii="Times New Roman" w:eastAsia="Times New Roman" w:hAnsi="Times New Roman" w:cs="Times New Roman"/>
          <w:bCs/>
          <w:color w:val="222222"/>
          <w:shd w:val="clear" w:color="auto" w:fill="FFFFFF"/>
        </w:rPr>
        <w:t>-</w:t>
      </w:r>
      <w:r w:rsidRPr="002411DD">
        <w:rPr>
          <w:rFonts w:ascii="Times New Roman" w:eastAsia="Times New Roman" w:hAnsi="Times New Roman" w:cs="Times New Roman"/>
          <w:bCs/>
          <w:color w:val="222222"/>
          <w:shd w:val="clear" w:color="auto" w:fill="FFFFFF"/>
        </w:rPr>
        <w:t>page limit.  Those removals are described at the end of this document.  Finally</w:t>
      </w:r>
      <w:r w:rsidR="00CD6B2C" w:rsidRPr="002411DD">
        <w:rPr>
          <w:rFonts w:ascii="Times New Roman" w:eastAsia="Times New Roman" w:hAnsi="Times New Roman" w:cs="Times New Roman"/>
          <w:bCs/>
          <w:color w:val="222222"/>
          <w:shd w:val="clear" w:color="auto" w:fill="FFFFFF"/>
        </w:rPr>
        <w:t xml:space="preserve">, we also did a full grammar review (including issues with verb tense) and we have not highlighted such changes in red. </w:t>
      </w:r>
    </w:p>
    <w:p w14:paraId="34078464" w14:textId="77777777"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1F6EC7FF" w14:textId="7E2E08CE" w:rsidR="00993E98" w:rsidRPr="002411DD" w:rsidRDefault="00993E98" w:rsidP="00F11902">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Best regards,</w:t>
      </w:r>
    </w:p>
    <w:p w14:paraId="55EB0492" w14:textId="77777777" w:rsidR="00993E98" w:rsidRPr="002411DD" w:rsidRDefault="00993E98" w:rsidP="00993E98">
      <w:pPr>
        <w:outlineLvl w:val="0"/>
        <w:rPr>
          <w:rFonts w:ascii="Times New Roman" w:eastAsia="Times New Roman" w:hAnsi="Times New Roman" w:cs="Times New Roman"/>
          <w:bCs/>
          <w:color w:val="222222"/>
          <w:shd w:val="clear" w:color="auto" w:fill="FFFFFF"/>
        </w:rPr>
      </w:pPr>
      <w:r w:rsidRPr="002411DD">
        <w:rPr>
          <w:rFonts w:ascii="Times New Roman" w:eastAsia="Times New Roman" w:hAnsi="Times New Roman" w:cs="Times New Roman"/>
          <w:bCs/>
          <w:color w:val="222222"/>
          <w:shd w:val="clear" w:color="auto" w:fill="FFFFFF"/>
        </w:rPr>
        <w:t xml:space="preserve">Authors of Scalable </w:t>
      </w:r>
      <w:proofErr w:type="gramStart"/>
      <w:r w:rsidRPr="002411DD">
        <w:rPr>
          <w:rFonts w:ascii="Times New Roman" w:eastAsia="Times New Roman" w:hAnsi="Times New Roman" w:cs="Times New Roman"/>
          <w:bCs/>
          <w:color w:val="222222"/>
          <w:shd w:val="clear" w:color="auto" w:fill="FFFFFF"/>
        </w:rPr>
        <w:t>In</w:t>
      </w:r>
      <w:proofErr w:type="gramEnd"/>
      <w:r w:rsidRPr="002411DD">
        <w:rPr>
          <w:rFonts w:ascii="Times New Roman" w:eastAsia="Times New Roman" w:hAnsi="Times New Roman" w:cs="Times New Roman"/>
          <w:bCs/>
          <w:color w:val="222222"/>
          <w:shd w:val="clear" w:color="auto" w:fill="FFFFFF"/>
        </w:rPr>
        <w:t xml:space="preserve"> Situ Computation of Lagrangian Representations via Local Flow Maps </w:t>
      </w:r>
    </w:p>
    <w:p w14:paraId="77FB490A" w14:textId="4714B08F" w:rsidR="00993E98" w:rsidRPr="002411DD" w:rsidRDefault="00993E98" w:rsidP="00F11902">
      <w:pPr>
        <w:outlineLvl w:val="0"/>
        <w:rPr>
          <w:rFonts w:ascii="Times New Roman" w:eastAsia="Times New Roman" w:hAnsi="Times New Roman" w:cs="Times New Roman"/>
          <w:bCs/>
          <w:color w:val="222222"/>
          <w:shd w:val="clear" w:color="auto" w:fill="FFFFFF"/>
        </w:rPr>
      </w:pPr>
    </w:p>
    <w:p w14:paraId="22AFD7AE"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5EB06A31"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2AAD4BF" w14:textId="77777777" w:rsidR="00CD6B2C" w:rsidRPr="002411DD" w:rsidRDefault="00CD6B2C" w:rsidP="00F11902">
      <w:pPr>
        <w:outlineLvl w:val="0"/>
        <w:rPr>
          <w:rFonts w:ascii="Times New Roman" w:eastAsia="Times New Roman" w:hAnsi="Times New Roman" w:cs="Times New Roman"/>
          <w:bCs/>
          <w:color w:val="222222"/>
          <w:shd w:val="clear" w:color="auto" w:fill="FFFFFF"/>
        </w:rPr>
      </w:pPr>
    </w:p>
    <w:p w14:paraId="39223768"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70B459C2" w14:textId="77777777" w:rsidR="00F11902" w:rsidRPr="002411DD" w:rsidRDefault="00F11902" w:rsidP="00F11902">
      <w:pPr>
        <w:jc w:val="center"/>
        <w:outlineLvl w:val="0"/>
        <w:rPr>
          <w:rFonts w:ascii="Times New Roman" w:eastAsia="Times New Roman" w:hAnsi="Times New Roman" w:cs="Times New Roman"/>
          <w:b/>
          <w:bCs/>
          <w:color w:val="222222"/>
          <w:shd w:val="clear" w:color="auto" w:fill="FFFFFF"/>
        </w:rPr>
      </w:pPr>
    </w:p>
    <w:p w14:paraId="2EC87255" w14:textId="77777777" w:rsidR="005443FF" w:rsidRPr="002411DD" w:rsidRDefault="005443FF">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br w:type="page"/>
      </w:r>
    </w:p>
    <w:p w14:paraId="49834495" w14:textId="6A147B3B" w:rsidR="006042B0" w:rsidRPr="002411DD" w:rsidRDefault="006042B0" w:rsidP="00F11902">
      <w:pPr>
        <w:jc w:val="center"/>
        <w:outlineLvl w:val="0"/>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lastRenderedPageBreak/>
        <w:t>EGPGV 2021 Revision Report – Submission 1005</w:t>
      </w:r>
    </w:p>
    <w:p w14:paraId="0D53341D" w14:textId="088ADCB0" w:rsidR="006042B0" w:rsidRPr="002411DD" w:rsidRDefault="006042B0" w:rsidP="006042B0">
      <w:pPr>
        <w:jc w:val="center"/>
        <w:rPr>
          <w:rFonts w:ascii="Times New Roman" w:eastAsia="Times New Roman" w:hAnsi="Times New Roman" w:cs="Times New Roman"/>
          <w:b/>
          <w:bCs/>
          <w:color w:val="222222"/>
          <w:shd w:val="clear" w:color="auto" w:fill="FFFFFF"/>
        </w:rPr>
      </w:pPr>
    </w:p>
    <w:p w14:paraId="4870247E" w14:textId="262F9ECD" w:rsidR="00FF1BB4" w:rsidRPr="002411DD" w:rsidRDefault="00FF1BB4" w:rsidP="00FF1BB4">
      <w:pP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We use blue font to mark statements we viewed as </w:t>
      </w:r>
      <w:r w:rsidRPr="002411DD">
        <w:rPr>
          <w:rFonts w:ascii="Times New Roman" w:eastAsia="Times New Roman" w:hAnsi="Times New Roman" w:cs="Times New Roman"/>
          <w:b/>
          <w:bCs/>
          <w:color w:val="002CF4"/>
          <w:shd w:val="clear" w:color="auto" w:fill="FFFFFF"/>
        </w:rPr>
        <w:t>revision comments</w:t>
      </w:r>
      <w:r w:rsidRPr="002411DD">
        <w:rPr>
          <w:rFonts w:ascii="Times New Roman" w:eastAsia="Times New Roman" w:hAnsi="Times New Roman" w:cs="Times New Roman"/>
          <w:b/>
          <w:bCs/>
          <w:color w:val="222222"/>
          <w:shd w:val="clear" w:color="auto" w:fill="FFFFFF"/>
        </w:rPr>
        <w:t xml:space="preserve"> from the reviewers. Our </w:t>
      </w:r>
      <w:r w:rsidRPr="002411DD">
        <w:rPr>
          <w:rFonts w:ascii="Times New Roman" w:eastAsia="Times New Roman" w:hAnsi="Times New Roman" w:cs="Times New Roman"/>
          <w:b/>
          <w:bCs/>
          <w:color w:val="FF0000"/>
          <w:shd w:val="clear" w:color="auto" w:fill="FFFFFF"/>
        </w:rPr>
        <w:t xml:space="preserve">responses </w:t>
      </w:r>
      <w:r w:rsidR="002411DD">
        <w:rPr>
          <w:rFonts w:ascii="Times New Roman" w:eastAsia="Times New Roman" w:hAnsi="Times New Roman" w:cs="Times New Roman"/>
          <w:b/>
          <w:bCs/>
          <w:color w:val="222222"/>
          <w:shd w:val="clear" w:color="auto" w:fill="FFFFFF"/>
        </w:rPr>
        <w:t>follow these comments in red</w:t>
      </w:r>
      <w:r w:rsidRPr="002411DD">
        <w:rPr>
          <w:rFonts w:ascii="Times New Roman" w:eastAsia="Times New Roman" w:hAnsi="Times New Roman" w:cs="Times New Roman"/>
          <w:b/>
          <w:bCs/>
          <w:color w:val="222222"/>
          <w:shd w:val="clear" w:color="auto" w:fill="FFFFFF"/>
        </w:rPr>
        <w:t xml:space="preserve">. </w:t>
      </w:r>
    </w:p>
    <w:p w14:paraId="4EA2EA95" w14:textId="4BEADE79" w:rsidR="00FF1BB4" w:rsidRPr="002411DD" w:rsidRDefault="00FF1BB4" w:rsidP="006042B0">
      <w:pPr>
        <w:jc w:val="center"/>
        <w:rPr>
          <w:rFonts w:ascii="Times New Roman" w:eastAsia="Times New Roman" w:hAnsi="Times New Roman" w:cs="Times New Roman"/>
          <w:b/>
          <w:bCs/>
          <w:color w:val="222222"/>
          <w:shd w:val="clear" w:color="auto" w:fill="FFFFFF"/>
        </w:rPr>
      </w:pPr>
    </w:p>
    <w:p w14:paraId="0C659EA7" w14:textId="17ED0AB3" w:rsidR="00FF1BB4" w:rsidRPr="002411DD" w:rsidRDefault="00FF1BB4" w:rsidP="006042B0">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w:t>
      </w:r>
    </w:p>
    <w:p w14:paraId="54CB411E" w14:textId="5AD6EFEF" w:rsidR="00AD12C9" w:rsidRPr="002411DD" w:rsidRDefault="006042B0" w:rsidP="005443FF">
      <w:pPr>
        <w:jc w:val="center"/>
        <w:rPr>
          <w:rFonts w:ascii="Times New Roman" w:eastAsia="Times New Roman" w:hAnsi="Times New Roman" w:cs="Times New Roman"/>
          <w:b/>
          <w:bCs/>
          <w:color w:val="222222"/>
          <w:shd w:val="clear" w:color="auto" w:fill="FFFFFF"/>
        </w:rPr>
      </w:pPr>
      <w:r w:rsidRPr="002411DD">
        <w:rPr>
          <w:rFonts w:ascii="Times New Roman" w:eastAsia="Times New Roman" w:hAnsi="Times New Roman" w:cs="Times New Roman"/>
          <w:b/>
          <w:bCs/>
          <w:color w:val="222222"/>
          <w:shd w:val="clear" w:color="auto" w:fill="FFFFFF"/>
        </w:rPr>
        <w:t xml:space="preserve"> </w:t>
      </w:r>
    </w:p>
    <w:p w14:paraId="193AF83C" w14:textId="115C89AD" w:rsidR="00654934" w:rsidRPr="002411DD" w:rsidRDefault="00AD12C9"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b/>
          <w:bCs/>
          <w:color w:val="222222"/>
        </w:rPr>
        <w:t>Reviewer 1</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Overall Rating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xml:space="preserve">    Probably </w:t>
      </w:r>
      <w:proofErr w:type="gramStart"/>
      <w:r w:rsidR="00F40B8E" w:rsidRPr="002411DD">
        <w:rPr>
          <w:rFonts w:ascii="Times New Roman" w:eastAsia="Times New Roman" w:hAnsi="Times New Roman" w:cs="Times New Roman"/>
          <w:color w:val="222222"/>
          <w:shd w:val="clear" w:color="auto" w:fill="FFFFFF"/>
        </w:rPr>
        <w:t>accept:</w:t>
      </w:r>
      <w:proofErr w:type="gramEnd"/>
      <w:r w:rsidR="00F40B8E" w:rsidRPr="002411DD">
        <w:rPr>
          <w:rFonts w:ascii="Times New Roman" w:eastAsia="Times New Roman" w:hAnsi="Times New Roman" w:cs="Times New Roman"/>
          <w:color w:val="222222"/>
          <w:shd w:val="clear" w:color="auto" w:fill="FFFFFF"/>
        </w:rPr>
        <w:t xml:space="preserve"> I would argue for accepting this paper.</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Expertise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Passing Knowledge</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Summary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paper proposes a communication-free model to compute flow maps in situ an</w:t>
      </w:r>
      <w:r w:rsidR="002411DD" w:rsidRPr="002411DD">
        <w:rPr>
          <w:rFonts w:ascii="Times New Roman" w:eastAsia="Times New Roman" w:hAnsi="Times New Roman" w:cs="Times New Roman"/>
          <w:color w:val="222222"/>
          <w:shd w:val="clear" w:color="auto" w:fill="FFFFFF"/>
        </w:rPr>
        <w:t>d</w:t>
      </w:r>
      <w:r w:rsidR="00F40B8E" w:rsidRPr="002411DD">
        <w:rPr>
          <w:rFonts w:ascii="Times New Roman" w:eastAsia="Times New Roman" w:hAnsi="Times New Roman" w:cs="Times New Roman"/>
          <w:color w:val="222222"/>
          <w:shd w:val="clear" w:color="auto" w:fill="FFFFFF"/>
        </w:rPr>
        <w:t xml:space="preserve"> compares that to the approach proposed in [ACG*] that does require communication.</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The approach is based on computing only local flow maps and just ignoring</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particles crossing domain boundaries. The respective trajectories are instead</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interpolated from valid trajectories on adjacent processors during post-hoc</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analysis. The error from that is analyzed theoretically and in practice by</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comparing (amongst others) to ground-truth trajectories obtained using the</w:t>
      </w:r>
      <w:r w:rsidR="002411DD"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approach from [ACG*].</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Contribution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authors present a very simple strategy to increase scalability of particle</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advection with Lagrangian flow maps on distributed memory systems, namely, by just</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discarding particles that cross domain boundaries. During post hoc analysis, this</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is accounted for by interpolating adjacent trajectories from neighboring compute</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 xml:space="preserve">ranks. This is obviously a very simple optimization; the authors very thoroughly evaluate the error from that </w:t>
      </w:r>
      <w:proofErr w:type="spellStart"/>
      <w:r w:rsidR="00F40B8E" w:rsidRPr="002411DD">
        <w:rPr>
          <w:rFonts w:ascii="Times New Roman" w:eastAsia="Times New Roman" w:hAnsi="Times New Roman" w:cs="Times New Roman"/>
          <w:color w:val="222222"/>
          <w:shd w:val="clear" w:color="auto" w:fill="FFFFFF"/>
        </w:rPr>
        <w:t>wrt</w:t>
      </w:r>
      <w:proofErr w:type="spellEnd"/>
      <w:r w:rsidR="00F40B8E" w:rsidRPr="002411DD">
        <w:rPr>
          <w:rFonts w:ascii="Times New Roman" w:eastAsia="Times New Roman" w:hAnsi="Times New Roman" w:cs="Times New Roman"/>
          <w:color w:val="222222"/>
          <w:shd w:val="clear" w:color="auto" w:fill="FFFFFF"/>
        </w:rPr>
        <w:t>. to storage interval, grid resolution, different</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data sets, comparisons to both Eulerian and Lagrangian-with-communication ground</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truth methods, etc. and show that the approach is viable for a wide variety of</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configurations.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Clarity of Exposition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paper is well written. The following are only some minor remarks.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 Figure 1 I found a bit hard to comprehend; </w:t>
      </w:r>
      <w:r w:rsidR="00445A4F" w:rsidRPr="002411DD">
        <w:rPr>
          <w:rFonts w:ascii="Times New Roman" w:eastAsia="Times New Roman" w:hAnsi="Times New Roman" w:cs="Times New Roman"/>
          <w:color w:val="002CF4"/>
          <w:shd w:val="clear" w:color="auto" w:fill="FFFFFF"/>
        </w:rPr>
        <w:t>specifically,</w:t>
      </w:r>
      <w:r w:rsidR="00F40B8E" w:rsidRPr="002411DD">
        <w:rPr>
          <w:rFonts w:ascii="Times New Roman" w:eastAsia="Times New Roman" w:hAnsi="Times New Roman" w:cs="Times New Roman"/>
          <w:color w:val="002CF4"/>
          <w:shd w:val="clear" w:color="auto" w:fill="FFFFFF"/>
        </w:rPr>
        <w:t xml:space="preserve"> because of the</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description in the text that the flow maps are denoted FX-&gt;Y, and X and Y</w:t>
      </w:r>
      <w:r w:rsid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 xml:space="preserve">customarily not used for time / storage intervals. F presumably means snapshot </w:t>
      </w:r>
      <w:proofErr w:type="gramStart"/>
      <w:r w:rsidR="00F40B8E" w:rsidRPr="002411DD">
        <w:rPr>
          <w:rFonts w:ascii="Times New Roman" w:eastAsia="Times New Roman" w:hAnsi="Times New Roman" w:cs="Times New Roman"/>
          <w:color w:val="002CF4"/>
          <w:shd w:val="clear" w:color="auto" w:fill="FFFFFF"/>
        </w:rPr>
        <w:t>file?</w:t>
      </w:r>
      <w:proofErr w:type="gramEnd"/>
      <w:r w:rsidR="00F40B8E" w:rsidRPr="002411DD">
        <w:rPr>
          <w:rFonts w:ascii="Times New Roman" w:eastAsia="Times New Roman" w:hAnsi="Times New Roman" w:cs="Times New Roman"/>
          <w:color w:val="002CF4"/>
          <w:shd w:val="clear" w:color="auto" w:fill="FFFFFF"/>
        </w:rPr>
        <w:t xml:space="preserve"> The figure seems to be based off of Figure 2 in</w:t>
      </w:r>
      <w:r w:rsidR="002411DD">
        <w:rPr>
          <w:rFonts w:ascii="Times New Roman" w:eastAsia="Times New Roman" w:hAnsi="Times New Roman" w:cs="Times New Roman"/>
          <w:color w:val="002CF4"/>
          <w:shd w:val="clear" w:color="auto" w:fill="FFFFFF"/>
        </w:rPr>
        <w:t xml:space="preserve"> </w:t>
      </w:r>
      <w:r w:rsidR="00F40B8E" w:rsidRPr="002411DD">
        <w:rPr>
          <w:rFonts w:ascii="Times New Roman" w:eastAsia="Times New Roman" w:hAnsi="Times New Roman" w:cs="Times New Roman"/>
          <w:color w:val="002CF4"/>
          <w:shd w:val="clear" w:color="auto" w:fill="FFFFFF"/>
        </w:rPr>
        <w:lastRenderedPageBreak/>
        <w:t>[ACG*], where the concepts are explained in more detail. The figure and its description should be edited for clarity.</w:t>
      </w:r>
    </w:p>
    <w:p w14:paraId="0E55098F" w14:textId="6F5C58DC" w:rsidR="00654934" w:rsidRPr="002411DD" w:rsidRDefault="00654934" w:rsidP="00F40B8E">
      <w:pPr>
        <w:rPr>
          <w:rFonts w:ascii="Times New Roman" w:eastAsia="Times New Roman" w:hAnsi="Times New Roman" w:cs="Times New Roman"/>
          <w:color w:val="FF0000"/>
          <w:shd w:val="clear" w:color="auto" w:fill="FFFFFF"/>
        </w:rPr>
      </w:pPr>
    </w:p>
    <w:p w14:paraId="44C9ECAD" w14:textId="2044CD7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your feedback. We address this</w:t>
      </w:r>
      <w:r w:rsidR="005E2B67" w:rsidRPr="002411DD">
        <w:rPr>
          <w:rFonts w:ascii="Times New Roman" w:eastAsia="Times New Roman" w:hAnsi="Times New Roman" w:cs="Times New Roman"/>
          <w:color w:val="FF0000"/>
          <w:shd w:val="clear" w:color="auto" w:fill="FFFFFF"/>
        </w:rPr>
        <w:t xml:space="preserve"> confusion</w:t>
      </w:r>
      <w:r w:rsidRPr="002411DD">
        <w:rPr>
          <w:rFonts w:ascii="Times New Roman" w:eastAsia="Times New Roman" w:hAnsi="Times New Roman" w:cs="Times New Roman"/>
          <w:color w:val="FF0000"/>
          <w:shd w:val="clear" w:color="auto" w:fill="FFFFFF"/>
        </w:rPr>
        <w:t xml:space="preserve"> by updating the figure</w:t>
      </w:r>
      <w:r w:rsidR="005E7C43" w:rsidRPr="002411DD">
        <w:rPr>
          <w:rFonts w:ascii="Times New Roman" w:eastAsia="Times New Roman" w:hAnsi="Times New Roman" w:cs="Times New Roman"/>
          <w:color w:val="FF0000"/>
          <w:shd w:val="clear" w:color="auto" w:fill="FFFFFF"/>
        </w:rPr>
        <w:t>. We note a second reviewer also found this figure</w:t>
      </w:r>
      <w:r w:rsidR="00FF1BB4" w:rsidRPr="002411DD">
        <w:rPr>
          <w:rFonts w:ascii="Times New Roman" w:eastAsia="Times New Roman" w:hAnsi="Times New Roman" w:cs="Times New Roman"/>
          <w:color w:val="FF0000"/>
          <w:shd w:val="clear" w:color="auto" w:fill="FFFFFF"/>
        </w:rPr>
        <w:t xml:space="preserve"> could be improved</w:t>
      </w:r>
      <w:r w:rsidR="005E7C43" w:rsidRPr="002411DD">
        <w:rPr>
          <w:rFonts w:ascii="Times New Roman" w:eastAsia="Times New Roman" w:hAnsi="Times New Roman" w:cs="Times New Roman"/>
          <w:color w:val="FF0000"/>
          <w:shd w:val="clear" w:color="auto" w:fill="FFFFFF"/>
        </w:rPr>
        <w:t xml:space="preserve">. Thus, we revised the figure completely. We hope the new presentation along with the caption is more readable and provides an idea of the baseline approach taken for Lagrangian analysis. </w:t>
      </w:r>
    </w:p>
    <w:p w14:paraId="59DC1A9A" w14:textId="6A6B9242" w:rsidR="00654934"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 3 (a)-(d) are never referenced in the text. (b) and (d) presumably depict</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Delaunay triangulations mentioned in Section 3.4, but this is not mentioned in</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caption.</w:t>
      </w:r>
    </w:p>
    <w:p w14:paraId="3F34B605" w14:textId="77777777" w:rsidR="00654934" w:rsidRPr="002411DD" w:rsidRDefault="00654934" w:rsidP="00F40B8E">
      <w:pPr>
        <w:rPr>
          <w:rFonts w:ascii="Times New Roman" w:eastAsia="Times New Roman" w:hAnsi="Times New Roman" w:cs="Times New Roman"/>
          <w:color w:val="FF0000"/>
          <w:shd w:val="clear" w:color="auto" w:fill="FFFFFF"/>
        </w:rPr>
      </w:pPr>
    </w:p>
    <w:p w14:paraId="0E4A89C6" w14:textId="7B27F81D" w:rsidR="00654934" w:rsidRPr="002411DD" w:rsidRDefault="00654934"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bringing the lack of a reference to our attention. We now reference the subfigures in Section 3 and connect figures (b) and (d) to Section 3.4 in the caption of the figure itself.  </w:t>
      </w:r>
    </w:p>
    <w:p w14:paraId="0FB14A1D" w14:textId="39035B09" w:rsidR="00445A4F"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In general, please provide more informative figure captions. When devising</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those, imagine a reader skimming through only the figures and captions; in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best case, the gist of the paper should be comprehensible to them from just the</w:t>
      </w:r>
      <w:r w:rsid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captions.</w:t>
      </w:r>
    </w:p>
    <w:p w14:paraId="6323C309" w14:textId="77777777" w:rsidR="00445A4F" w:rsidRPr="002411DD" w:rsidRDefault="00445A4F" w:rsidP="00F40B8E">
      <w:pPr>
        <w:rPr>
          <w:rFonts w:ascii="Times New Roman" w:eastAsia="Times New Roman" w:hAnsi="Times New Roman" w:cs="Times New Roman"/>
          <w:color w:val="222222"/>
          <w:shd w:val="clear" w:color="auto" w:fill="FFFFFF"/>
        </w:rPr>
      </w:pPr>
    </w:p>
    <w:p w14:paraId="6DFE2B39" w14:textId="3A5AA1F2" w:rsidR="00445A4F" w:rsidRPr="002411DD" w:rsidRDefault="00445A4F" w:rsidP="00445A4F">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w:t>
      </w:r>
      <w:r w:rsidR="005E2B67" w:rsidRPr="002411DD">
        <w:rPr>
          <w:rFonts w:ascii="Times New Roman" w:eastAsia="Times New Roman" w:hAnsi="Times New Roman" w:cs="Times New Roman"/>
          <w:color w:val="FF0000"/>
          <w:shd w:val="clear" w:color="auto" w:fill="FFFFFF"/>
        </w:rPr>
        <w:t>this constructive</w:t>
      </w:r>
      <w:r w:rsidRPr="002411DD">
        <w:rPr>
          <w:rFonts w:ascii="Times New Roman" w:eastAsia="Times New Roman" w:hAnsi="Times New Roman" w:cs="Times New Roman"/>
          <w:color w:val="FF0000"/>
          <w:shd w:val="clear" w:color="auto" w:fill="FFFFFF"/>
        </w:rPr>
        <w:t xml:space="preserve"> feedback. </w:t>
      </w:r>
      <w:r w:rsidR="005E2B67" w:rsidRPr="002411DD">
        <w:rPr>
          <w:rFonts w:ascii="Times New Roman" w:eastAsia="Times New Roman" w:hAnsi="Times New Roman" w:cs="Times New Roman"/>
          <w:color w:val="FF0000"/>
          <w:shd w:val="clear" w:color="auto" w:fill="FFFFFF"/>
        </w:rPr>
        <w:t xml:space="preserve">We address this by improving our captions for several Figures across the manuscript. We mark these captions with red text in the manuscript.  </w:t>
      </w:r>
    </w:p>
    <w:p w14:paraId="353B1DC9" w14:textId="77777777" w:rsidR="00580682" w:rsidRPr="002411DD" w:rsidRDefault="00F40B8E"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Section 5.3: Typo: Lagrangian_{D}</w:t>
      </w:r>
      <w:proofErr w:type="spellStart"/>
      <w:r w:rsidRPr="002411DD">
        <w:rPr>
          <w:rFonts w:ascii="Times New Roman" w:eastAsia="Times New Roman" w:hAnsi="Times New Roman" w:cs="Times New Roman"/>
          <w:color w:val="002CF4"/>
          <w:shd w:val="clear" w:color="auto" w:fill="FFFFFF"/>
        </w:rPr>
        <w:t>ist</w:t>
      </w:r>
      <w:proofErr w:type="spellEnd"/>
      <w:r w:rsidRPr="002411DD">
        <w:rPr>
          <w:rFonts w:ascii="Times New Roman" w:eastAsia="Times New Roman" w:hAnsi="Times New Roman" w:cs="Times New Roman"/>
          <w:color w:val="222222"/>
        </w:rPr>
        <w:br/>
      </w:r>
    </w:p>
    <w:p w14:paraId="688E1A88" w14:textId="7B45FD96" w:rsidR="00580682" w:rsidRPr="002411DD" w:rsidRDefault="00580682"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We have addressed this typo.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 Figure 3 (b) and (d): do the triangulations really reach across boundaries? The text in Section 5.3 suggests otherwise ("a Delaunay triangulation is per- formed using CGAL [CGA20] on a local cluster"). Please define what you mean by "local cluster" and clarify in the text / caption.</w:t>
      </w:r>
    </w:p>
    <w:p w14:paraId="51327C0F" w14:textId="77777777" w:rsidR="00580682" w:rsidRPr="002411DD" w:rsidRDefault="00580682" w:rsidP="00F40B8E">
      <w:pPr>
        <w:rPr>
          <w:rFonts w:ascii="Times New Roman" w:eastAsia="Times New Roman" w:hAnsi="Times New Roman" w:cs="Times New Roman"/>
          <w:color w:val="222222"/>
          <w:shd w:val="clear" w:color="auto" w:fill="FFFFFF"/>
        </w:rPr>
      </w:pPr>
    </w:p>
    <w:p w14:paraId="376C9A78" w14:textId="35D09786" w:rsidR="00996CA1" w:rsidRPr="002411DD" w:rsidRDefault="0058068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Thank you for pointing this issue out. We believe the confusion arises from the node boundaries</w:t>
      </w:r>
      <w:r w:rsidR="00AD12C9" w:rsidRPr="002411DD">
        <w:rPr>
          <w:rFonts w:ascii="Times New Roman" w:eastAsia="Times New Roman" w:hAnsi="Times New Roman" w:cs="Times New Roman"/>
          <w:color w:val="FF0000"/>
          <w:shd w:val="clear" w:color="auto" w:fill="FFFFFF"/>
        </w:rPr>
        <w:t xml:space="preserve"> in (b) and (d) </w:t>
      </w:r>
      <w:r w:rsidR="005E2B67" w:rsidRPr="002411DD">
        <w:rPr>
          <w:rFonts w:ascii="Times New Roman" w:eastAsia="Times New Roman" w:hAnsi="Times New Roman" w:cs="Times New Roman"/>
          <w:color w:val="FF0000"/>
          <w:shd w:val="clear" w:color="auto" w:fill="FFFFFF"/>
        </w:rPr>
        <w:t>of</w:t>
      </w:r>
      <w:r w:rsidR="00AD12C9" w:rsidRPr="002411DD">
        <w:rPr>
          <w:rFonts w:ascii="Times New Roman" w:eastAsia="Times New Roman" w:hAnsi="Times New Roman" w:cs="Times New Roman"/>
          <w:color w:val="FF0000"/>
          <w:shd w:val="clear" w:color="auto" w:fill="FFFFFF"/>
        </w:rPr>
        <w:t xml:space="preserve"> the notional example</w:t>
      </w:r>
      <w:r w:rsidRPr="002411DD">
        <w:rPr>
          <w:rFonts w:ascii="Times New Roman" w:eastAsia="Times New Roman" w:hAnsi="Times New Roman" w:cs="Times New Roman"/>
          <w:color w:val="FF0000"/>
          <w:shd w:val="clear" w:color="auto" w:fill="FFFFFF"/>
        </w:rPr>
        <w:t>. We address this issue by correcting the figures</w:t>
      </w:r>
      <w:r w:rsidR="005E2B67" w:rsidRPr="002411DD">
        <w:rPr>
          <w:rFonts w:ascii="Times New Roman" w:eastAsia="Times New Roman" w:hAnsi="Times New Roman" w:cs="Times New Roman"/>
          <w:color w:val="FF0000"/>
          <w:shd w:val="clear" w:color="auto" w:fill="FFFFFF"/>
        </w:rPr>
        <w:t xml:space="preserve"> (we</w:t>
      </w:r>
      <w:r w:rsidR="002411DD">
        <w:rPr>
          <w:rFonts w:ascii="Times New Roman" w:eastAsia="Times New Roman" w:hAnsi="Times New Roman" w:cs="Times New Roman"/>
          <w:color w:val="FF0000"/>
          <w:shd w:val="clear" w:color="auto" w:fill="FFFFFF"/>
        </w:rPr>
        <w:t xml:space="preserve"> </w:t>
      </w:r>
      <w:r w:rsidR="005E2B67" w:rsidRPr="002411DD">
        <w:rPr>
          <w:rFonts w:ascii="Times New Roman" w:eastAsia="Times New Roman" w:hAnsi="Times New Roman" w:cs="Times New Roman"/>
          <w:color w:val="FF0000"/>
          <w:shd w:val="clear" w:color="auto" w:fill="FFFFFF"/>
        </w:rPr>
        <w:t xml:space="preserve">remove the </w:t>
      </w:r>
      <w:r w:rsidR="002411DD">
        <w:rPr>
          <w:rFonts w:ascii="Times New Roman" w:eastAsia="Times New Roman" w:hAnsi="Times New Roman" w:cs="Times New Roman"/>
          <w:color w:val="FF0000"/>
          <w:shd w:val="clear" w:color="auto" w:fill="FFFFFF"/>
        </w:rPr>
        <w:t>boundaries</w:t>
      </w:r>
      <w:r w:rsidR="005E2B67" w:rsidRPr="002411DD">
        <w:rPr>
          <w:rFonts w:ascii="Times New Roman" w:eastAsia="Times New Roman" w:hAnsi="Times New Roman" w:cs="Times New Roman"/>
          <w:color w:val="FF0000"/>
          <w:shd w:val="clear" w:color="auto" w:fill="FFFFFF"/>
        </w:rPr>
        <w:t>) and mention using a global Delaunay triangulation in the caption</w:t>
      </w:r>
      <w:r w:rsidRPr="002411DD">
        <w:rPr>
          <w:rFonts w:ascii="Times New Roman" w:eastAsia="Times New Roman" w:hAnsi="Times New Roman" w:cs="Times New Roman"/>
          <w:color w:val="FF0000"/>
          <w:shd w:val="clear" w:color="auto" w:fill="FFFFFF"/>
        </w:rPr>
        <w:t>.</w:t>
      </w:r>
      <w:r w:rsidR="002411DD">
        <w:rPr>
          <w:rFonts w:ascii="Times New Roman" w:eastAsia="Times New Roman" w:hAnsi="Times New Roman" w:cs="Times New Roman"/>
          <w:color w:val="FF0000"/>
          <w:shd w:val="clear" w:color="auto" w:fill="FFFFFF"/>
        </w:rPr>
        <w:t xml:space="preserve"> </w:t>
      </w:r>
      <w:r w:rsidRPr="002411DD">
        <w:rPr>
          <w:rFonts w:ascii="Times New Roman" w:eastAsia="Times New Roman" w:hAnsi="Times New Roman" w:cs="Times New Roman"/>
          <w:color w:val="FF0000"/>
          <w:shd w:val="clear" w:color="auto" w:fill="FFFFFF"/>
        </w:rPr>
        <w:t>Further, we</w:t>
      </w:r>
      <w:r w:rsidR="00996CA1" w:rsidRPr="002411DD">
        <w:rPr>
          <w:rFonts w:ascii="Times New Roman" w:eastAsia="Times New Roman" w:hAnsi="Times New Roman" w:cs="Times New Roman"/>
          <w:color w:val="FF0000"/>
          <w:shd w:val="clear" w:color="auto" w:fill="FFFFFF"/>
        </w:rPr>
        <w:t xml:space="preserve"> change our “local cluster” to “single-node workstation” for clarity. </w:t>
      </w:r>
    </w:p>
    <w:p w14:paraId="1EFA351D" w14:textId="77777777" w:rsidR="00996CA1" w:rsidRPr="002411DD" w:rsidRDefault="00996CA1" w:rsidP="00F40B8E">
      <w:pPr>
        <w:rPr>
          <w:rFonts w:ascii="Times New Roman" w:eastAsia="Times New Roman" w:hAnsi="Times New Roman" w:cs="Times New Roman"/>
          <w:color w:val="FF0000"/>
          <w:shd w:val="clear" w:color="auto" w:fill="FFFFFF"/>
        </w:rPr>
      </w:pPr>
    </w:p>
    <w:p w14:paraId="34DBD77E" w14:textId="47D0DD01" w:rsidR="00706792"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Quality of References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I can't identify any missing references, but I only have passing knowledge in this</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area and am not too familiar with the complete state of the art.</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Reproducibility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methods should be reproducible, possibly by also referring to [ACG*].</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Evaluation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lastRenderedPageBreak/>
        <w:t>    Yes, the method is very thoroughly evaluated. My only critique is that the</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evaluation only presents statistics, w/o giving a sense of the visual error that</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can be observed. I understand that the error will not manifest as artifacts in the</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visualization but rather trajectories just being "wrong" or missing when for</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example the velocity is very high. Nevertheless, a visual comparison based on a</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post hoc analysis and pointing out where the visualizations differ (e.g., for a</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case where the method works well, and for a case where it doesn't, like the Jet</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Flow data set) would be highly appreciated.</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Explanation of Recommendation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paper presents a very simple optimization to improve scalability of in situ flow map communication, namely just performing no communication whatsoever across ranks assigned to the spatial domain composition.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Pros: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 The authors provide a comprehensive study of the error resulting from that, and the increase in scalability observed; the error and scalability studies are very thorough, take different types of configurations into account.</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 The evaluation stresses configurations that result in large error (e.g., large storage intervals or data sets with high velocity) and thereby uncover the (obvious) limitations of the method; it is shown that for a wide variety of data sets the error is acceptable.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Cons: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Figures and captions are a bit hard to read; in the best case, the gist of the paper should be comprehensible from just the figures and captions.</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Apart from the measured error, I'm missing a 3D visualization showing the impact in terms of a ground truth comparison and using post hoc analysis.</w:t>
      </w:r>
    </w:p>
    <w:p w14:paraId="631D32B2" w14:textId="77777777" w:rsidR="00706792" w:rsidRPr="002411DD" w:rsidRDefault="00706792" w:rsidP="00F40B8E">
      <w:pPr>
        <w:rPr>
          <w:rFonts w:ascii="Times New Roman" w:eastAsia="Times New Roman" w:hAnsi="Times New Roman" w:cs="Times New Roman"/>
          <w:color w:val="222222"/>
          <w:shd w:val="clear" w:color="auto" w:fill="FFFFFF"/>
        </w:rPr>
      </w:pPr>
    </w:p>
    <w:p w14:paraId="150F98AF" w14:textId="7063277D" w:rsidR="00706792" w:rsidRPr="002411DD" w:rsidRDefault="00706792"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 xml:space="preserve">Thank you for the feedback. We address the first issue by improving our descriptions in the captions. This is valuable feedback that we will carry forward </w:t>
      </w:r>
      <w:r w:rsidR="008D5E3F" w:rsidRPr="002411DD">
        <w:rPr>
          <w:rFonts w:ascii="Times New Roman" w:eastAsia="Times New Roman" w:hAnsi="Times New Roman" w:cs="Times New Roman"/>
          <w:color w:val="FF0000"/>
          <w:shd w:val="clear" w:color="auto" w:fill="FFFFFF"/>
        </w:rPr>
        <w:t>to</w:t>
      </w:r>
      <w:r w:rsidRPr="002411DD">
        <w:rPr>
          <w:rFonts w:ascii="Times New Roman" w:eastAsia="Times New Roman" w:hAnsi="Times New Roman" w:cs="Times New Roman"/>
          <w:color w:val="FF0000"/>
          <w:shd w:val="clear" w:color="auto" w:fill="FFFFFF"/>
        </w:rPr>
        <w:t xml:space="preserve"> future works as well. We address the second issue by performing post hoc analysis using the extracted Lagrangian flow maps to produce 3D FTLE visualizations enabling a comparison and visualization of</w:t>
      </w:r>
      <w:r w:rsidR="00AD12C9" w:rsidRPr="002411DD">
        <w:rPr>
          <w:rFonts w:ascii="Times New Roman" w:eastAsia="Times New Roman" w:hAnsi="Times New Roman" w:cs="Times New Roman"/>
          <w:color w:val="FF0000"/>
          <w:shd w:val="clear" w:color="auto" w:fill="FFFFFF"/>
        </w:rPr>
        <w:t xml:space="preserve"> the possible</w:t>
      </w:r>
      <w:r w:rsidRPr="002411DD">
        <w:rPr>
          <w:rFonts w:ascii="Times New Roman" w:eastAsia="Times New Roman" w:hAnsi="Times New Roman" w:cs="Times New Roman"/>
          <w:color w:val="FF0000"/>
          <w:shd w:val="clear" w:color="auto" w:fill="FFFFFF"/>
        </w:rPr>
        <w:t xml:space="preserve"> impact</w:t>
      </w:r>
      <w:r w:rsidR="00AD12C9" w:rsidRPr="002411DD">
        <w:rPr>
          <w:rFonts w:ascii="Times New Roman" w:eastAsia="Times New Roman" w:hAnsi="Times New Roman" w:cs="Times New Roman"/>
          <w:color w:val="FF0000"/>
          <w:shd w:val="clear" w:color="auto" w:fill="FFFFFF"/>
        </w:rPr>
        <w:t>s</w:t>
      </w:r>
      <w:r w:rsidRPr="002411DD">
        <w:rPr>
          <w:rFonts w:ascii="Times New Roman" w:eastAsia="Times New Roman" w:hAnsi="Times New Roman" w:cs="Times New Roman"/>
          <w:color w:val="FF0000"/>
          <w:shd w:val="clear" w:color="auto" w:fill="FFFFFF"/>
        </w:rPr>
        <w:t xml:space="preserve"> of using a communication-free model.</w:t>
      </w:r>
    </w:p>
    <w:p w14:paraId="0CC6B32B" w14:textId="3F4BB391" w:rsidR="00AD12C9" w:rsidRPr="002411DD" w:rsidRDefault="00F40B8E" w:rsidP="00F40B8E">
      <w:pPr>
        <w:rPr>
          <w:rFonts w:ascii="Times New Roman" w:eastAsia="Times New Roman" w:hAnsi="Times New Roman" w:cs="Times New Roman"/>
          <w:b/>
          <w:bCs/>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I understand that this optimization is really a very simple one; </w:t>
      </w:r>
      <w:r w:rsidR="006E7562" w:rsidRPr="002411DD">
        <w:rPr>
          <w:rFonts w:ascii="Times New Roman" w:eastAsia="Times New Roman" w:hAnsi="Times New Roman" w:cs="Times New Roman"/>
          <w:color w:val="222222"/>
          <w:shd w:val="clear" w:color="auto" w:fill="FFFFFF"/>
        </w:rPr>
        <w:t>nevertheless,</w:t>
      </w:r>
      <w:r w:rsidRPr="002411DD">
        <w:rPr>
          <w:rFonts w:ascii="Times New Roman" w:eastAsia="Times New Roman" w:hAnsi="Times New Roman" w:cs="Times New Roman"/>
          <w:color w:val="222222"/>
          <w:shd w:val="clear" w:color="auto" w:fill="FFFFFF"/>
        </w:rPr>
        <w:t xml:space="preserve"> I feel that the study is interesting, contributes to the state of the art, and is well suited for EGPGV. Generally, the pros outweigh the cons for me. The latter (figures and captions, 3D visualization to show the error for some assorted data sets and configurations) should be addressable in a revision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w:t>
      </w:r>
      <w:r w:rsidRPr="002411DD">
        <w:rPr>
          <w:rFonts w:ascii="Times New Roman" w:eastAsia="Times New Roman" w:hAnsi="Times New Roman" w:cs="Times New Roman"/>
          <w:color w:val="222222"/>
        </w:rPr>
        <w:br/>
      </w:r>
    </w:p>
    <w:p w14:paraId="1A1D3DA7" w14:textId="643A4F3A" w:rsidR="00FF1BB4" w:rsidRPr="00C757F7" w:rsidRDefault="00AD12C9" w:rsidP="00F40B8E">
      <w:pPr>
        <w:rPr>
          <w:rFonts w:ascii="Times New Roman" w:eastAsia="Times New Roman" w:hAnsi="Times New Roman" w:cs="Times New Roman"/>
          <w:color w:val="FF0000"/>
        </w:rPr>
      </w:pPr>
      <w:r w:rsidRPr="002411DD">
        <w:rPr>
          <w:rFonts w:ascii="Times New Roman" w:eastAsia="Times New Roman" w:hAnsi="Times New Roman" w:cs="Times New Roman"/>
          <w:b/>
          <w:bCs/>
          <w:color w:val="222222"/>
        </w:rPr>
        <w:t>Reviewer 2</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Overall Rating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Borderline: The strengths and weaknesses balance for this paper.</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lastRenderedPageBreak/>
        <w:t>  Expertise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Knowledgeable</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Summary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authors presented a variation of the technique introduced in Agranovsky et al.</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The more significant change was the elimination of the intercommunication step to</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calculate flow maps. Removing communication improved the scalability of the</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technique as the results showed, while some tradeoffs between reconstruction</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accuracy of discarded particle trajectories and full pathlines, should be</w:t>
      </w:r>
      <w:r w:rsid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considered.</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Contribution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Improved scalability while maintaining some acceptable error while reconstruction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flow maps.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Clarity of Exposition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Yes, paper well organized and easy to follow.</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Technical Soundness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Yes, the paper also report  some detailed results.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Quality of References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No</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Reproducibility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Yes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Evaluation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Yes, it includes four different use cases were the technique is verified in different contexts, i.e. performance evaluation (in-situ) and  post-processing.</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Explanation of Recommendation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Removing communication improved the scalability of the technique as the results showed.</w:t>
      </w:r>
      <w:r w:rsidR="00F40B8E" w:rsidRPr="002411DD">
        <w:rPr>
          <w:rFonts w:ascii="Times New Roman" w:eastAsia="Times New Roman" w:hAnsi="Times New Roman" w:cs="Times New Roman"/>
          <w:color w:val="002CF4"/>
          <w:shd w:val="clear" w:color="auto" w:fill="FFFFFF"/>
        </w:rPr>
        <w:t xml:space="preserve"> Still, interested parties in adopting this technique should be aware of the tradeoffs between reconstruction accuracy of discarded particle trajectories and full pathlines.</w:t>
      </w:r>
      <w:r w:rsidR="00F40B8E" w:rsidRPr="002411DD">
        <w:rPr>
          <w:rFonts w:ascii="Times New Roman" w:eastAsia="Times New Roman" w:hAnsi="Times New Roman" w:cs="Times New Roman"/>
          <w:color w:val="222222"/>
        </w:rPr>
        <w:br/>
      </w:r>
    </w:p>
    <w:p w14:paraId="2D943AC4" w14:textId="2DA7AD2D" w:rsidR="00FF1BB4" w:rsidRPr="00C757F7" w:rsidRDefault="00FF1BB4" w:rsidP="00F40B8E">
      <w:pPr>
        <w:rPr>
          <w:rFonts w:ascii="Times New Roman" w:eastAsia="Times New Roman" w:hAnsi="Times New Roman" w:cs="Times New Roman"/>
          <w:color w:val="FF0000"/>
        </w:rPr>
      </w:pPr>
      <w:r w:rsidRPr="00C757F7">
        <w:rPr>
          <w:rFonts w:ascii="Times New Roman" w:eastAsia="Times New Roman" w:hAnsi="Times New Roman" w:cs="Times New Roman"/>
          <w:color w:val="FF0000"/>
        </w:rPr>
        <w:t>TODO</w:t>
      </w:r>
      <w:r w:rsidR="002411DD" w:rsidRPr="00C757F7">
        <w:rPr>
          <w:rFonts w:ascii="Times New Roman" w:eastAsia="Times New Roman" w:hAnsi="Times New Roman" w:cs="Times New Roman"/>
          <w:color w:val="FF0000"/>
        </w:rPr>
        <w:t xml:space="preserve">: No concrete suggestions made by the reviewer.  </w:t>
      </w:r>
    </w:p>
    <w:p w14:paraId="3E7CDA1F" w14:textId="0E325CC5" w:rsidR="0099573F"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shd w:val="clear" w:color="auto" w:fill="FFFFFF"/>
        </w:rPr>
        <w:t>----------------------------------------------------------------</w:t>
      </w:r>
      <w:r w:rsidRPr="002411DD">
        <w:rPr>
          <w:rFonts w:ascii="Times New Roman" w:eastAsia="Times New Roman" w:hAnsi="Times New Roman" w:cs="Times New Roman"/>
          <w:color w:val="222222"/>
        </w:rPr>
        <w:br/>
      </w:r>
      <w:r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3</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Overall Rating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Probably </w:t>
      </w:r>
      <w:proofErr w:type="gramStart"/>
      <w:r w:rsidRPr="002411DD">
        <w:rPr>
          <w:rFonts w:ascii="Times New Roman" w:eastAsia="Times New Roman" w:hAnsi="Times New Roman" w:cs="Times New Roman"/>
          <w:color w:val="222222"/>
          <w:shd w:val="clear" w:color="auto" w:fill="FFFFFF"/>
        </w:rPr>
        <w:t>accept:</w:t>
      </w:r>
      <w:proofErr w:type="gramEnd"/>
      <w:r w:rsidRPr="002411DD">
        <w:rPr>
          <w:rFonts w:ascii="Times New Roman" w:eastAsia="Times New Roman" w:hAnsi="Times New Roman" w:cs="Times New Roman"/>
          <w:color w:val="222222"/>
          <w:shd w:val="clear" w:color="auto" w:fill="FFFFFF"/>
        </w:rPr>
        <w:t xml:space="preserve"> I would argue for accepting this paper.</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Expertise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Knowledgeable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Summary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This paper proposes a communication free algorithm for computing in situ flow</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 xml:space="preserve">representation based on </w:t>
      </w:r>
      <w:proofErr w:type="spellStart"/>
      <w:r w:rsidRPr="002411DD">
        <w:rPr>
          <w:rFonts w:ascii="Times New Roman" w:eastAsia="Times New Roman" w:hAnsi="Times New Roman" w:cs="Times New Roman"/>
          <w:color w:val="222222"/>
          <w:shd w:val="clear" w:color="auto" w:fill="FFFFFF"/>
        </w:rPr>
        <w:t>lagrangian</w:t>
      </w:r>
      <w:proofErr w:type="spellEnd"/>
      <w:r w:rsidRPr="002411DD">
        <w:rPr>
          <w:rFonts w:ascii="Times New Roman" w:eastAsia="Times New Roman" w:hAnsi="Times New Roman" w:cs="Times New Roman"/>
          <w:color w:val="222222"/>
          <w:shd w:val="clear" w:color="auto" w:fill="FFFFFF"/>
        </w:rPr>
        <w:t xml:space="preserve"> flow maps. The original algorithm was introduced by AGRANOVSKY et al. in 2014. The main ide</w:t>
      </w:r>
      <w:r w:rsidR="001A3B8B" w:rsidRPr="002411DD">
        <w:rPr>
          <w:rFonts w:ascii="Times New Roman" w:eastAsia="Times New Roman" w:hAnsi="Times New Roman" w:cs="Times New Roman"/>
          <w:color w:val="222222"/>
          <w:shd w:val="clear" w:color="auto" w:fill="FFFFFF"/>
        </w:rPr>
        <w:t>a</w:t>
      </w:r>
      <w:r w:rsidRPr="002411DD">
        <w:rPr>
          <w:rFonts w:ascii="Times New Roman" w:eastAsia="Times New Roman" w:hAnsi="Times New Roman" w:cs="Times New Roman"/>
          <w:color w:val="222222"/>
          <w:shd w:val="clear" w:color="auto" w:fill="FFFFFF"/>
        </w:rPr>
        <w:t xml:space="preserve"> is to compute in situ short flow maps from uniformly spread particles and save these short trajectories. And then build long trajectories post-hoc from the particles chosen by the user using the short trajectories computed in situ. This algorithm enables to significantly reduce the amount</w:t>
      </w:r>
      <w:r w:rsid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 xml:space="preserve">of data to save compared to a traditional approach for an equivalent quality of results. This also enables to speed-up the post-hoc computation as the amount of data to handle is reduced (less I/O costs) and part of the computations have already been done in situ (so less computation load </w:t>
      </w:r>
      <w:proofErr w:type="gramStart"/>
      <w:r w:rsidRPr="002411DD">
        <w:rPr>
          <w:rFonts w:ascii="Times New Roman" w:eastAsia="Times New Roman" w:hAnsi="Times New Roman" w:cs="Times New Roman"/>
          <w:color w:val="222222"/>
          <w:shd w:val="clear" w:color="auto" w:fill="FFFFFF"/>
        </w:rPr>
        <w:t>post</w:t>
      </w:r>
      <w:proofErr w:type="gramEnd"/>
      <w:r w:rsidRPr="002411DD">
        <w:rPr>
          <w:rFonts w:ascii="Times New Roman" w:eastAsia="Times New Roman" w:hAnsi="Times New Roman" w:cs="Times New Roman"/>
          <w:color w:val="222222"/>
          <w:shd w:val="clear" w:color="auto" w:fill="FFFFFF"/>
        </w:rPr>
        <w:t xml:space="preserve"> hoc).</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Contribution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original algorithm required communication steps during the in situ phase to move the particles from one cell to another if reaching the cell boundary before the end of the particle transport time. Here the authors propose to simply drop this communication phase and discard the particles that reach cell boundaries before the end time.  This leads to significant performance gains during the </w:t>
      </w:r>
      <w:proofErr w:type="gramStart"/>
      <w:r w:rsidRPr="002411DD">
        <w:rPr>
          <w:rFonts w:ascii="Times New Roman" w:eastAsia="Times New Roman" w:hAnsi="Times New Roman" w:cs="Times New Roman"/>
          <w:color w:val="222222"/>
          <w:shd w:val="clear" w:color="auto" w:fill="FFFFFF"/>
        </w:rPr>
        <w:t>in situ</w:t>
      </w:r>
      <w:proofErr w:type="gramEnd"/>
      <w:r w:rsidRPr="002411DD">
        <w:rPr>
          <w:rFonts w:ascii="Times New Roman" w:eastAsia="Times New Roman" w:hAnsi="Times New Roman" w:cs="Times New Roman"/>
          <w:color w:val="222222"/>
          <w:shd w:val="clear" w:color="auto" w:fill="FFFFFF"/>
        </w:rPr>
        <w:t xml:space="preserve"> phase of course.  The authors present extensive experimental results, comparing the original algorithm with their version, but also with the traditional Eulerian approach. Their results shows that the amount of dropped particles is often reduced to a few </w:t>
      </w:r>
      <w:proofErr w:type="spellStart"/>
      <w:r w:rsidRPr="002411DD">
        <w:rPr>
          <w:rFonts w:ascii="Times New Roman" w:eastAsia="Times New Roman" w:hAnsi="Times New Roman" w:cs="Times New Roman"/>
          <w:color w:val="222222"/>
          <w:shd w:val="clear" w:color="auto" w:fill="FFFFFF"/>
        </w:rPr>
        <w:t>percents</w:t>
      </w:r>
      <w:proofErr w:type="spellEnd"/>
      <w:r w:rsidRPr="002411DD">
        <w:rPr>
          <w:rFonts w:ascii="Times New Roman" w:eastAsia="Times New Roman" w:hAnsi="Times New Roman" w:cs="Times New Roman"/>
          <w:color w:val="222222"/>
          <w:shd w:val="clear" w:color="auto" w:fill="FFFFFF"/>
        </w:rPr>
        <w:t xml:space="preserve"> and that the reconstruction error during the post hoc phase is also small. Notice that they clearly compute the error only for the particles that are concerned with discarded trajectories, as other trajectories are not affected. Obviously as the cell size decreases the percentage of discarded particles tend to increase.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Clarity of Exposition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Could be improved (see below)</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Technical Soundness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ok</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lastRenderedPageBreak/>
        <w:br/>
      </w:r>
      <w:r w:rsidRPr="002411DD">
        <w:rPr>
          <w:rFonts w:ascii="Times New Roman" w:eastAsia="Times New Roman" w:hAnsi="Times New Roman" w:cs="Times New Roman"/>
          <w:color w:val="222222"/>
          <w:shd w:val="clear" w:color="auto" w:fill="FFFFFF"/>
        </w:rPr>
        <w:t>  Quality of References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Probably ok</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Reproducibility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Probably but making code available would be much better.</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Evaluation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Yes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Explanation of Recommendation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First I remember ready the original AGRANOVSKY et al. in 201</w:t>
      </w:r>
      <w:r w:rsidR="001A3B8B" w:rsidRPr="002411DD">
        <w:rPr>
          <w:rFonts w:ascii="Times New Roman" w:eastAsia="Times New Roman" w:hAnsi="Times New Roman" w:cs="Times New Roman"/>
          <w:color w:val="222222"/>
          <w:shd w:val="clear" w:color="auto" w:fill="FFFFFF"/>
        </w:rPr>
        <w:t>4</w:t>
      </w:r>
      <w:r w:rsidRPr="002411DD">
        <w:rPr>
          <w:rFonts w:ascii="Times New Roman" w:eastAsia="Times New Roman" w:hAnsi="Times New Roman" w:cs="Times New Roman"/>
          <w:color w:val="222222"/>
          <w:shd w:val="clear" w:color="auto" w:fill="FFFFFF"/>
        </w:rPr>
        <w:t xml:space="preserve"> paper with enthusiasm as seeing there on of the first true in situ algorithm (this paper got LDAV best paper).  And I agree with the authors that this original paper was short on experiments (not even 100% sure they actually ran any real in situ experiment). </w:t>
      </w:r>
      <w:proofErr w:type="gramStart"/>
      <w:r w:rsidRPr="002411DD">
        <w:rPr>
          <w:rFonts w:ascii="Times New Roman" w:eastAsia="Times New Roman" w:hAnsi="Times New Roman" w:cs="Times New Roman"/>
          <w:color w:val="222222"/>
          <w:shd w:val="clear" w:color="auto" w:fill="FFFFFF"/>
        </w:rPr>
        <w:t>So</w:t>
      </w:r>
      <w:proofErr w:type="gramEnd"/>
      <w:r w:rsidRPr="002411DD">
        <w:rPr>
          <w:rFonts w:ascii="Times New Roman" w:eastAsia="Times New Roman" w:hAnsi="Times New Roman" w:cs="Times New Roman"/>
          <w:color w:val="222222"/>
          <w:shd w:val="clear" w:color="auto" w:fill="FFFFFF"/>
        </w:rPr>
        <w:t xml:space="preserve"> the current paper i</w:t>
      </w:r>
      <w:r w:rsidR="001A3B8B" w:rsidRPr="002411DD">
        <w:rPr>
          <w:rFonts w:ascii="Times New Roman" w:eastAsia="Times New Roman" w:hAnsi="Times New Roman" w:cs="Times New Roman"/>
          <w:color w:val="222222"/>
          <w:shd w:val="clear" w:color="auto" w:fill="FFFFFF"/>
        </w:rPr>
        <w:t>s</w:t>
      </w:r>
      <w:r w:rsidRPr="002411DD">
        <w:rPr>
          <w:rFonts w:ascii="Times New Roman" w:eastAsia="Times New Roman" w:hAnsi="Times New Roman" w:cs="Times New Roman"/>
          <w:color w:val="222222"/>
          <w:shd w:val="clear" w:color="auto" w:fill="FFFFFF"/>
        </w:rPr>
        <w:t xml:space="preserve"> welcome in the sense that it comes with extensive experimental results of this approach. And the results confirm the quality of AGRANOVSKY algorithm in term of I/O savings and quality of final results. Then the improvement they propose, though simple, is effective.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Where I would be more critical about this paper is: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 Writing:  not well organized/structured, making it difficult to read. Bellow</w:t>
      </w: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the bar of what we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usually expect from a scientific paper.</w:t>
      </w:r>
    </w:p>
    <w:p w14:paraId="6B02D257" w14:textId="664C4C50" w:rsidR="0099573F" w:rsidRPr="002411DD" w:rsidRDefault="0099573F" w:rsidP="00F40B8E">
      <w:pPr>
        <w:rPr>
          <w:rFonts w:ascii="Times New Roman" w:eastAsia="Times New Roman" w:hAnsi="Times New Roman" w:cs="Times New Roman"/>
          <w:color w:val="FF0000"/>
          <w:shd w:val="clear" w:color="auto" w:fill="FFFFFF"/>
        </w:rPr>
      </w:pPr>
    </w:p>
    <w:p w14:paraId="18188AE2" w14:textId="6F506466" w:rsidR="0099573F" w:rsidRPr="002411DD" w:rsidRDefault="0099573F" w:rsidP="00F40B8E">
      <w:pPr>
        <w:rPr>
          <w:rFonts w:ascii="Times New Roman" w:eastAsia="Times New Roman" w:hAnsi="Times New Roman" w:cs="Times New Roman"/>
          <w:color w:val="FF0000"/>
          <w:shd w:val="clear" w:color="auto" w:fill="FFFFFF"/>
        </w:rPr>
      </w:pPr>
      <w:r w:rsidRPr="002411DD">
        <w:rPr>
          <w:rFonts w:ascii="Times New Roman" w:eastAsia="Times New Roman" w:hAnsi="Times New Roman" w:cs="Times New Roman"/>
          <w:color w:val="FF0000"/>
          <w:shd w:val="clear" w:color="auto" w:fill="FFFFFF"/>
        </w:rPr>
        <w:t>We hope our revisions – particularly improving the descriptions in the captions</w:t>
      </w:r>
      <w:r w:rsidR="00EC59E8" w:rsidRPr="002411DD">
        <w:rPr>
          <w:rFonts w:ascii="Times New Roman" w:eastAsia="Times New Roman" w:hAnsi="Times New Roman" w:cs="Times New Roman"/>
          <w:color w:val="FF0000"/>
          <w:shd w:val="clear" w:color="auto" w:fill="FFFFFF"/>
        </w:rPr>
        <w:t xml:space="preserve"> and additional editing</w:t>
      </w:r>
      <w:r w:rsidRPr="002411DD">
        <w:rPr>
          <w:rFonts w:ascii="Times New Roman" w:eastAsia="Times New Roman" w:hAnsi="Times New Roman" w:cs="Times New Roman"/>
          <w:color w:val="FF0000"/>
          <w:shd w:val="clear" w:color="auto" w:fill="FFFFFF"/>
        </w:rPr>
        <w:t xml:space="preserve"> – helps readability. </w:t>
      </w:r>
    </w:p>
    <w:p w14:paraId="23FEB233" w14:textId="5F9ED691" w:rsidR="0099573F"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002CF4"/>
          <w:shd w:val="clear" w:color="auto" w:fill="FFFFFF"/>
        </w:rPr>
        <w:t>- The authors kind of stay in the middle with the evaluation of their approach. Is the proposed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usable as the entailed errors can stay under control or the user ca</w:t>
      </w:r>
      <w:r w:rsidR="0060516B" w:rsidRPr="002411DD">
        <w:rPr>
          <w:rFonts w:ascii="Times New Roman" w:eastAsia="Times New Roman" w:hAnsi="Times New Roman" w:cs="Times New Roman"/>
          <w:color w:val="002CF4"/>
          <w:shd w:val="clear" w:color="auto" w:fill="FFFFFF"/>
        </w:rPr>
        <w:t xml:space="preserve">n </w:t>
      </w:r>
      <w:r w:rsidRPr="002411DD">
        <w:rPr>
          <w:rFonts w:ascii="Times New Roman" w:eastAsia="Times New Roman" w:hAnsi="Times New Roman" w:cs="Times New Roman"/>
          <w:color w:val="002CF4"/>
          <w:shd w:val="clear" w:color="auto" w:fill="FFFFFF"/>
        </w:rPr>
        <w:t>be warned that some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the data may be subject to some errors, or the</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algorithm requires further</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work as suggested</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through the proposed future direction of investigation.</w:t>
      </w:r>
    </w:p>
    <w:p w14:paraId="131818B1" w14:textId="1E77EF62" w:rsidR="0099573F" w:rsidRPr="002411DD" w:rsidRDefault="0099573F" w:rsidP="00F40B8E">
      <w:pPr>
        <w:rPr>
          <w:rFonts w:ascii="Times New Roman" w:eastAsia="Times New Roman" w:hAnsi="Times New Roman" w:cs="Times New Roman"/>
          <w:color w:val="222222"/>
          <w:shd w:val="clear" w:color="auto" w:fill="FFFFFF"/>
        </w:rPr>
      </w:pPr>
    </w:p>
    <w:p w14:paraId="7A27351A" w14:textId="492903E0" w:rsidR="0099573F" w:rsidRPr="002411DD" w:rsidRDefault="00612925" w:rsidP="00F40B8E">
      <w:pPr>
        <w:rPr>
          <w:rFonts w:ascii="Times New Roman" w:eastAsia="Times New Roman" w:hAnsi="Times New Roman" w:cs="Times New Roman"/>
          <w:color w:val="FF0000"/>
          <w:shd w:val="clear" w:color="auto" w:fill="FFFFFF"/>
        </w:rPr>
      </w:pPr>
      <w:r>
        <w:rPr>
          <w:rFonts w:ascii="Times New Roman" w:eastAsia="Times New Roman" w:hAnsi="Times New Roman" w:cs="Times New Roman"/>
          <w:color w:val="FF0000"/>
          <w:shd w:val="clear" w:color="auto" w:fill="FFFFFF"/>
        </w:rPr>
        <w:t xml:space="preserve">Thank you for your comment. </w:t>
      </w:r>
      <w:r w:rsidR="0099573F" w:rsidRPr="002411DD">
        <w:rPr>
          <w:rFonts w:ascii="Times New Roman" w:eastAsia="Times New Roman" w:hAnsi="Times New Roman" w:cs="Times New Roman"/>
          <w:color w:val="FF0000"/>
          <w:shd w:val="clear" w:color="auto" w:fill="FFFFFF"/>
        </w:rPr>
        <w:t>We believe this is an application-specific problem. The errors are dependent on the specific configuration parameters</w:t>
      </w:r>
      <w:r w:rsidR="00E91242" w:rsidRPr="002411DD">
        <w:rPr>
          <w:rFonts w:ascii="Times New Roman" w:eastAsia="Times New Roman" w:hAnsi="Times New Roman" w:cs="Times New Roman"/>
          <w:color w:val="FF0000"/>
          <w:shd w:val="clear" w:color="auto" w:fill="FFFFFF"/>
        </w:rPr>
        <w:t xml:space="preserve"> and the underlying time-varying vector field.</w:t>
      </w:r>
      <w:r w:rsidR="0099573F" w:rsidRPr="002411DD">
        <w:rPr>
          <w:rFonts w:ascii="Times New Roman" w:eastAsia="Times New Roman" w:hAnsi="Times New Roman" w:cs="Times New Roman"/>
          <w:color w:val="FF0000"/>
          <w:shd w:val="clear" w:color="auto" w:fill="FFFFFF"/>
        </w:rPr>
        <w:t xml:space="preserve"> </w:t>
      </w:r>
      <w:r w:rsidR="00E91242" w:rsidRPr="002411DD">
        <w:rPr>
          <w:rFonts w:ascii="Times New Roman" w:eastAsia="Times New Roman" w:hAnsi="Times New Roman" w:cs="Times New Roman"/>
          <w:color w:val="FF0000"/>
          <w:shd w:val="clear" w:color="auto" w:fill="FFFFFF"/>
        </w:rPr>
        <w:t xml:space="preserve">We believe for many cases, if there is a prior understanding of the vector field or if storage interval can be kept short, the technique can be employed. In more complex scenarios, future work would benefit the use of local flow maps particularly via adaptive sampling and flexible post hoc reconstruction schemes. </w:t>
      </w:r>
      <w:r w:rsidR="00FF1871">
        <w:rPr>
          <w:rFonts w:ascii="Times New Roman" w:eastAsia="Times New Roman" w:hAnsi="Times New Roman" w:cs="Times New Roman"/>
          <w:color w:val="FF0000"/>
          <w:shd w:val="clear" w:color="auto" w:fill="FFFFFF"/>
        </w:rPr>
        <w:t xml:space="preserve">TODO: In terms of manuscript, </w:t>
      </w:r>
      <w:r w:rsidR="00E91242" w:rsidRPr="002411DD">
        <w:rPr>
          <w:rFonts w:ascii="Times New Roman" w:eastAsia="Times New Roman" w:hAnsi="Times New Roman" w:cs="Times New Roman"/>
          <w:color w:val="FF0000"/>
          <w:shd w:val="clear" w:color="auto" w:fill="FFFFFF"/>
        </w:rPr>
        <w:t xml:space="preserve"> </w:t>
      </w:r>
    </w:p>
    <w:p w14:paraId="608D5C46" w14:textId="699C463E" w:rsidR="001A3B8B"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 They should make the code available and present their work as a benchmark suite (but this is </w:t>
      </w:r>
      <w:r w:rsidR="00FF1871">
        <w:rPr>
          <w:rFonts w:ascii="Times New Roman" w:eastAsia="Times New Roman" w:hAnsi="Times New Roman" w:cs="Times New Roman"/>
          <w:color w:val="222222"/>
          <w:shd w:val="clear" w:color="auto" w:fill="FFFFFF"/>
        </w:rPr>
        <w:t>s</w:t>
      </w:r>
      <w:r w:rsidRPr="002411DD">
        <w:rPr>
          <w:rFonts w:ascii="Times New Roman" w:eastAsia="Times New Roman" w:hAnsi="Times New Roman" w:cs="Times New Roman"/>
          <w:color w:val="222222"/>
          <w:shd w:val="clear" w:color="auto" w:fill="FFFFFF"/>
        </w:rPr>
        <w:t>till</w:t>
      </w:r>
      <w:r w:rsidR="0060516B" w:rsidRPr="002411DD">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doable for the final version).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In this paper, we do not analyze the parallel I/O </w:t>
      </w:r>
      <w:proofErr w:type="gramStart"/>
      <w:r w:rsidRPr="002411DD">
        <w:rPr>
          <w:rFonts w:ascii="Times New Roman" w:eastAsia="Times New Roman" w:hAnsi="Times New Roman" w:cs="Times New Roman"/>
          <w:color w:val="002CF4"/>
          <w:shd w:val="clear" w:color="auto" w:fill="FFFFFF"/>
        </w:rPr>
        <w:t>times, and</w:t>
      </w:r>
      <w:proofErr w:type="gramEnd"/>
      <w:r w:rsidRPr="002411DD">
        <w:rPr>
          <w:rFonts w:ascii="Times New Roman" w:eastAsia="Times New Roman" w:hAnsi="Times New Roman" w:cs="Times New Roman"/>
          <w:color w:val="002CF4"/>
          <w:shd w:val="clear" w:color="auto" w:fill="FFFFFF"/>
        </w:rPr>
        <w:t xml:space="preserve"> consider I/O optimization methods </w:t>
      </w:r>
      <w:r w:rsidRPr="002411DD">
        <w:rPr>
          <w:rFonts w:ascii="Times New Roman" w:eastAsia="Times New Roman" w:hAnsi="Times New Roman" w:cs="Times New Roman"/>
          <w:color w:val="002CF4"/>
          <w:shd w:val="clear" w:color="auto" w:fill="FFFFFF"/>
        </w:rPr>
        <w:lastRenderedPageBreak/>
        <w:t>to</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be beyond the scope of this work." I thin</w:t>
      </w:r>
      <w:r w:rsidR="001A3B8B" w:rsidRPr="002411DD">
        <w:rPr>
          <w:rFonts w:ascii="Times New Roman" w:eastAsia="Times New Roman" w:hAnsi="Times New Roman" w:cs="Times New Roman"/>
          <w:color w:val="002CF4"/>
          <w:shd w:val="clear" w:color="auto" w:fill="FFFFFF"/>
        </w:rPr>
        <w:t>k</w:t>
      </w:r>
      <w:r w:rsidRPr="002411DD">
        <w:rPr>
          <w:rFonts w:ascii="Times New Roman" w:eastAsia="Times New Roman" w:hAnsi="Times New Roman" w:cs="Times New Roman"/>
          <w:color w:val="002CF4"/>
          <w:shd w:val="clear" w:color="auto" w:fill="FFFFFF"/>
        </w:rPr>
        <w:t xml:space="preserve"> this is a mistake as one of the main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motivation of in</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situ processing is I/O savings. The saving intervals has clearly an impact on the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performance.</w:t>
      </w:r>
      <w:r w:rsidR="00FF1871">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And one way to limit the </w:t>
      </w:r>
      <w:proofErr w:type="gramStart"/>
      <w:r w:rsidRPr="002411DD">
        <w:rPr>
          <w:rFonts w:ascii="Times New Roman" w:eastAsia="Times New Roman" w:hAnsi="Times New Roman" w:cs="Times New Roman"/>
          <w:color w:val="002CF4"/>
          <w:shd w:val="clear" w:color="auto" w:fill="FFFFFF"/>
        </w:rPr>
        <w:t>amount</w:t>
      </w:r>
      <w:proofErr w:type="gramEnd"/>
      <w:r w:rsidRPr="002411DD">
        <w:rPr>
          <w:rFonts w:ascii="Times New Roman" w:eastAsia="Times New Roman" w:hAnsi="Times New Roman" w:cs="Times New Roman"/>
          <w:color w:val="002CF4"/>
          <w:shd w:val="clear" w:color="auto" w:fill="FFFFFF"/>
        </w:rPr>
        <w:t xml:space="preserve"> of discarded particles is to keep this interval</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small. It would not</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be complicated to report on the </w:t>
      </w:r>
      <w:proofErr w:type="gramStart"/>
      <w:r w:rsidRPr="002411DD">
        <w:rPr>
          <w:rFonts w:ascii="Times New Roman" w:eastAsia="Times New Roman" w:hAnsi="Times New Roman" w:cs="Times New Roman"/>
          <w:color w:val="002CF4"/>
          <w:shd w:val="clear" w:color="auto" w:fill="FFFFFF"/>
        </w:rPr>
        <w:t>in situ</w:t>
      </w:r>
      <w:proofErr w:type="gramEnd"/>
      <w:r w:rsidRPr="002411DD">
        <w:rPr>
          <w:rFonts w:ascii="Times New Roman" w:eastAsia="Times New Roman" w:hAnsi="Times New Roman" w:cs="Times New Roman"/>
          <w:color w:val="002CF4"/>
          <w:shd w:val="clear" w:color="auto" w:fill="FFFFFF"/>
        </w:rPr>
        <w:t xml:space="preserve"> phase exec time, including the I/O time</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(or this is really</w:t>
      </w:r>
      <w:r w:rsidR="0060516B"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not well done and you prefer to "hide" it :-) Does fig 4 includes I/O time or not?</w:t>
      </w:r>
      <w:r w:rsidR="00E54AEB" w:rsidRPr="002411DD">
        <w:rPr>
          <w:rFonts w:ascii="Times New Roman" w:eastAsia="Times New Roman" w:hAnsi="Times New Roman" w:cs="Times New Roman"/>
          <w:color w:val="002CF4"/>
          <w:shd w:val="clear" w:color="auto" w:fill="FFFFFF"/>
        </w:rPr>
        <w:t xml:space="preserve">  </w:t>
      </w:r>
    </w:p>
    <w:p w14:paraId="4F353130" w14:textId="77777777" w:rsidR="00E54AEB" w:rsidRPr="002411DD" w:rsidRDefault="00E54AEB" w:rsidP="00F40B8E">
      <w:pPr>
        <w:rPr>
          <w:rFonts w:ascii="Times New Roman" w:eastAsia="Times New Roman" w:hAnsi="Times New Roman" w:cs="Times New Roman"/>
          <w:color w:val="222222"/>
        </w:rPr>
      </w:pPr>
    </w:p>
    <w:p w14:paraId="38CF4DB6" w14:textId="102F3E4A" w:rsidR="00E54AEB" w:rsidRPr="002411DD" w:rsidRDefault="00E54AE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Figure 4 does not include I/O write times.  We had three primary reasons.  First, parallel I/O is highly variable, which can make interpretation difficult.  Second, we found that write times on Summit were very fast for the size of files written by individual ranks in our experiments. Overall, for the file sizes we considered, write times are faster than a single cycle of corresponding in situ Lagrangian computation.  We do not expect that this rate of I/O would continue on a full machine run, or on read.  Third, our approach always results in less data, and so it will take less I/O.  In terms of the manuscript, we expanded the discussion in section 5.3 to better explain why we did not consider parallel I/O times in our studies.</w:t>
      </w:r>
    </w:p>
    <w:p w14:paraId="26F0EBC1" w14:textId="77777777" w:rsidR="00AD4467" w:rsidRPr="002411DD"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002CF4"/>
          <w:shd w:val="clear" w:color="auto" w:fill="FFFFFF"/>
        </w:rPr>
        <w:t>    I miss in this paper one, even short, clear presentation of the algorithm. Fig 1.</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gives some elements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in the introduction and the next elements are kind of spread in the paper.  I</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understand that the authors</w:t>
      </w:r>
      <w:r w:rsidR="0099573F" w:rsidRPr="002411DD">
        <w:rPr>
          <w:rFonts w:ascii="Times New Roman" w:eastAsia="Times New Roman" w:hAnsi="Times New Roman" w:cs="Times New Roman"/>
          <w:color w:val="002CF4"/>
        </w:rPr>
        <w:t xml:space="preserve"> </w:t>
      </w:r>
      <w:r w:rsidR="0099573F" w:rsidRPr="002411DD">
        <w:rPr>
          <w:rFonts w:ascii="Times New Roman" w:eastAsia="Times New Roman" w:hAnsi="Times New Roman" w:cs="Times New Roman"/>
          <w:color w:val="002CF4"/>
          <w:shd w:val="clear" w:color="auto" w:fill="FFFFFF"/>
        </w:rPr>
        <w:t>a</w:t>
      </w:r>
      <w:r w:rsidRPr="002411DD">
        <w:rPr>
          <w:rFonts w:ascii="Times New Roman" w:eastAsia="Times New Roman" w:hAnsi="Times New Roman" w:cs="Times New Roman"/>
          <w:color w:val="002CF4"/>
          <w:shd w:val="clear" w:color="auto" w:fill="FFFFFF"/>
        </w:rPr>
        <w:t>ssume that it was already published in</w:t>
      </w:r>
      <w:r w:rsidR="0099573F" w:rsidRPr="002411DD">
        <w:rPr>
          <w:rFonts w:ascii="Times New Roman" w:eastAsia="Times New Roman" w:hAnsi="Times New Roman" w:cs="Times New Roman"/>
          <w:color w:val="002CF4"/>
          <w:shd w:val="clear" w:color="auto" w:fill="FFFFFF"/>
        </w:rPr>
        <w:t xml:space="preserve"> </w:t>
      </w:r>
      <w:r w:rsidRPr="002411DD">
        <w:rPr>
          <w:rFonts w:ascii="Times New Roman" w:eastAsia="Times New Roman" w:hAnsi="Times New Roman" w:cs="Times New Roman"/>
          <w:color w:val="002CF4"/>
          <w:shd w:val="clear" w:color="auto" w:fill="FFFFFF"/>
        </w:rPr>
        <w:t xml:space="preserve">AGRANOVSKY et al., but for </w:t>
      </w:r>
      <w:r w:rsidR="0099573F" w:rsidRPr="002411DD">
        <w:rPr>
          <w:rFonts w:ascii="Times New Roman" w:eastAsia="Times New Roman" w:hAnsi="Times New Roman" w:cs="Times New Roman"/>
          <w:color w:val="002CF4"/>
          <w:shd w:val="clear" w:color="auto" w:fill="FFFFFF"/>
        </w:rPr>
        <w:t>completeness</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and as the current</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algorithm differs from the original one, a clean presentation would help the</w:t>
      </w:r>
      <w:r w:rsidR="0099573F"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reader.</w:t>
      </w:r>
    </w:p>
    <w:p w14:paraId="70356DFA" w14:textId="5FC0E57A" w:rsidR="00AD4467" w:rsidRPr="002411DD" w:rsidRDefault="00AD4467" w:rsidP="00F40B8E">
      <w:pPr>
        <w:rPr>
          <w:rFonts w:ascii="Times New Roman" w:eastAsia="Times New Roman" w:hAnsi="Times New Roman" w:cs="Times New Roman"/>
          <w:color w:val="FF0000"/>
          <w:shd w:val="clear" w:color="auto" w:fill="FFFFFF"/>
        </w:rPr>
      </w:pPr>
    </w:p>
    <w:p w14:paraId="064EA621" w14:textId="3DCA7ED7" w:rsidR="005277F8" w:rsidRPr="002411DD" w:rsidRDefault="005E7C43" w:rsidP="005277F8">
      <w:pPr>
        <w:rPr>
          <w:rFonts w:ascii="Times New Roman" w:eastAsia="Times New Roman" w:hAnsi="Times New Roman" w:cs="Times New Roman"/>
          <w:color w:val="FF0000"/>
        </w:rPr>
      </w:pPr>
      <w:r w:rsidRPr="002411DD">
        <w:rPr>
          <w:rFonts w:ascii="Times New Roman" w:eastAsia="Times New Roman" w:hAnsi="Times New Roman" w:cs="Times New Roman"/>
          <w:color w:val="FF0000"/>
          <w:shd w:val="clear" w:color="auto" w:fill="FFFFFF"/>
        </w:rPr>
        <w:t xml:space="preserve">We revise Figure 1 to show the intervals, uniform seeding used in the Agranovsky algorithm more clearly. We hope this presentation and descriptive caption is more tuned to what the reviewers believe would be useful for readers. </w:t>
      </w:r>
      <w:r w:rsidR="00E91242" w:rsidRPr="002411DD">
        <w:rPr>
          <w:rFonts w:ascii="Times New Roman" w:eastAsia="Times New Roman" w:hAnsi="Times New Roman" w:cs="Times New Roman"/>
          <w:color w:val="FF0000"/>
          <w:shd w:val="clear" w:color="auto" w:fill="FFFFFF"/>
        </w:rPr>
        <w:t xml:space="preserve">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xml:space="preserve">    I am not convinced by the Theoretical analysis that is </w:t>
      </w:r>
      <w:r w:rsidR="0099573F" w:rsidRPr="002411DD">
        <w:rPr>
          <w:rFonts w:ascii="Times New Roman" w:eastAsia="Times New Roman" w:hAnsi="Times New Roman" w:cs="Times New Roman"/>
          <w:color w:val="002CF4"/>
          <w:shd w:val="clear" w:color="auto" w:fill="FFFFFF"/>
        </w:rPr>
        <w:t>detailed</w:t>
      </w:r>
      <w:r w:rsidR="00F40B8E" w:rsidRPr="002411DD">
        <w:rPr>
          <w:rFonts w:ascii="Times New Roman" w:eastAsia="Times New Roman" w:hAnsi="Times New Roman" w:cs="Times New Roman"/>
          <w:color w:val="002CF4"/>
          <w:shd w:val="clear" w:color="auto" w:fill="FFFFFF"/>
        </w:rPr>
        <w:t xml:space="preserve"> for the easy part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(eq. 2) while</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it goes quite fast for the difficult part (3, 4). This can be improved. As it is I</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would not</w:t>
      </w:r>
      <w:r w:rsidR="0099573F" w:rsidRPr="002411DD">
        <w:rPr>
          <w:rFonts w:ascii="Times New Roman" w:eastAsia="Times New Roman" w:hAnsi="Times New Roman" w:cs="Times New Roman"/>
          <w:color w:val="002CF4"/>
        </w:rPr>
        <w:t xml:space="preserve"> </w:t>
      </w:r>
      <w:r w:rsidR="00F40B8E" w:rsidRPr="002411DD">
        <w:rPr>
          <w:rFonts w:ascii="Times New Roman" w:eastAsia="Times New Roman" w:hAnsi="Times New Roman" w:cs="Times New Roman"/>
          <w:color w:val="002CF4"/>
          <w:shd w:val="clear" w:color="auto" w:fill="FFFFFF"/>
        </w:rPr>
        <w:t>guarantee this analysis is fully relevant.</w:t>
      </w:r>
      <w:r w:rsidR="00F40B8E" w:rsidRPr="002411DD">
        <w:rPr>
          <w:rFonts w:ascii="Times New Roman" w:eastAsia="Times New Roman" w:hAnsi="Times New Roman" w:cs="Times New Roman"/>
          <w:color w:val="222222"/>
        </w:rPr>
        <w:br/>
      </w:r>
    </w:p>
    <w:p w14:paraId="3335CA59" w14:textId="7A0923E0" w:rsidR="0099573F" w:rsidRPr="002411DD" w:rsidRDefault="00FF1871"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TODO: </w:t>
      </w:r>
      <w:r w:rsidR="005277F8" w:rsidRPr="002411DD">
        <w:rPr>
          <w:rFonts w:ascii="Times New Roman" w:eastAsia="Times New Roman" w:hAnsi="Times New Roman" w:cs="Times New Roman"/>
          <w:color w:val="FF0000"/>
        </w:rPr>
        <w:t xml:space="preserve">I </w:t>
      </w:r>
      <w:r>
        <w:rPr>
          <w:rFonts w:ascii="Times New Roman" w:eastAsia="Times New Roman" w:hAnsi="Times New Roman" w:cs="Times New Roman"/>
          <w:color w:val="FF0000"/>
        </w:rPr>
        <w:t xml:space="preserve">have emailed </w:t>
      </w:r>
      <w:r w:rsidR="005277F8" w:rsidRPr="002411DD">
        <w:rPr>
          <w:rFonts w:ascii="Times New Roman" w:eastAsia="Times New Roman" w:hAnsi="Times New Roman" w:cs="Times New Roman"/>
          <w:color w:val="FF0000"/>
        </w:rPr>
        <w:t xml:space="preserve">Roxana if she has </w:t>
      </w:r>
      <w:r>
        <w:rPr>
          <w:rFonts w:ascii="Times New Roman" w:eastAsia="Times New Roman" w:hAnsi="Times New Roman" w:cs="Times New Roman"/>
          <w:color w:val="FF0000"/>
        </w:rPr>
        <w:t>any specific suggestions. I</w:t>
      </w:r>
      <w:r w:rsidR="00234C85">
        <w:rPr>
          <w:rFonts w:ascii="Times New Roman" w:eastAsia="Times New Roman" w:hAnsi="Times New Roman" w:cs="Times New Roman"/>
          <w:color w:val="FF0000"/>
        </w:rPr>
        <w:t xml:space="preserve">’m hoping we can add a sentence to say we’ve attempted improving clarity.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xml:space="preserve">    Fig 5: Put in the caption that left is for the </w:t>
      </w:r>
      <w:proofErr w:type="spellStart"/>
      <w:r w:rsidR="00F40B8E" w:rsidRPr="002411DD">
        <w:rPr>
          <w:rFonts w:ascii="Times New Roman" w:eastAsia="Times New Roman" w:hAnsi="Times New Roman" w:cs="Times New Roman"/>
          <w:color w:val="222222"/>
          <w:shd w:val="clear" w:color="auto" w:fill="FFFFFF"/>
        </w:rPr>
        <w:t>dist</w:t>
      </w:r>
      <w:proofErr w:type="spellEnd"/>
      <w:r w:rsidR="00F40B8E" w:rsidRPr="002411DD">
        <w:rPr>
          <w:rFonts w:ascii="Times New Roman" w:eastAsia="Times New Roman" w:hAnsi="Times New Roman" w:cs="Times New Roman"/>
          <w:color w:val="222222"/>
          <w:shd w:val="clear" w:color="auto" w:fill="FFFFFF"/>
        </w:rPr>
        <w:t xml:space="preserve"> algo and the right for the</w:t>
      </w:r>
      <w:r w:rsidR="0099573F"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local algo. Would be</w:t>
      </w:r>
      <w:r w:rsidR="0099573F"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better to actually have the exec time for both algos and split this exec time in</w:t>
      </w:r>
      <w:r w:rsidR="0099573F" w:rsidRPr="002411DD">
        <w:rPr>
          <w:rFonts w:ascii="Times New Roman" w:eastAsia="Times New Roman" w:hAnsi="Times New Roman" w:cs="Times New Roman"/>
          <w:color w:val="222222"/>
        </w:rPr>
        <w:t xml:space="preserve"> </w:t>
      </w:r>
      <w:r w:rsidR="00F40B8E" w:rsidRPr="002411DD">
        <w:rPr>
          <w:rFonts w:ascii="Times New Roman" w:eastAsia="Times New Roman" w:hAnsi="Times New Roman" w:cs="Times New Roman"/>
          <w:color w:val="222222"/>
          <w:shd w:val="clear" w:color="auto" w:fill="FFFFFF"/>
        </w:rPr>
        <w:t>com/advection/I-O</w:t>
      </w:r>
    </w:p>
    <w:p w14:paraId="742940CA" w14:textId="77777777" w:rsidR="0099573F" w:rsidRPr="002411DD" w:rsidRDefault="0099573F" w:rsidP="00F40B8E">
      <w:pPr>
        <w:rPr>
          <w:rFonts w:ascii="Times New Roman" w:eastAsia="Times New Roman" w:hAnsi="Times New Roman" w:cs="Times New Roman"/>
          <w:color w:val="222222"/>
          <w:shd w:val="clear" w:color="auto" w:fill="FFFFFF"/>
        </w:rPr>
      </w:pPr>
    </w:p>
    <w:p w14:paraId="673A170A" w14:textId="4DA9774B" w:rsidR="0099573F" w:rsidRPr="002411DD" w:rsidRDefault="0099573F"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FF0000"/>
          <w:shd w:val="clear" w:color="auto" w:fill="FFFFFF"/>
        </w:rPr>
        <w:t>Thank you for your feedback. We improve the description in the caption</w:t>
      </w:r>
      <w:r w:rsidR="00AD4467" w:rsidRPr="002411DD">
        <w:rPr>
          <w:rFonts w:ascii="Times New Roman" w:eastAsia="Times New Roman" w:hAnsi="Times New Roman" w:cs="Times New Roman"/>
          <w:color w:val="FF0000"/>
          <w:shd w:val="clear" w:color="auto" w:fill="FFFFFF"/>
        </w:rPr>
        <w:t xml:space="preserve"> to distinguish the two more clearly</w:t>
      </w:r>
      <w:r w:rsidRPr="002411DD">
        <w:rPr>
          <w:rFonts w:ascii="Times New Roman" w:eastAsia="Times New Roman" w:hAnsi="Times New Roman" w:cs="Times New Roman"/>
          <w:color w:val="FF0000"/>
          <w:shd w:val="clear" w:color="auto" w:fill="FFFFFF"/>
        </w:rPr>
        <w:t xml:space="preserve">. Our objective with presenting these separately is to highlight the </w:t>
      </w:r>
      <w:r w:rsidR="00AD4467" w:rsidRPr="002411DD">
        <w:rPr>
          <w:rFonts w:ascii="Times New Roman" w:eastAsia="Times New Roman" w:hAnsi="Times New Roman" w:cs="Times New Roman"/>
          <w:color w:val="FF0000"/>
          <w:shd w:val="clear" w:color="auto" w:fill="FFFFFF"/>
        </w:rPr>
        <w:t xml:space="preserve">increased cost of weak scaling for particle advection on a single node – where the number of GPUs </w:t>
      </w:r>
      <w:r w:rsidR="00234C85" w:rsidRPr="002411DD">
        <w:rPr>
          <w:rFonts w:ascii="Times New Roman" w:eastAsia="Times New Roman" w:hAnsi="Times New Roman" w:cs="Times New Roman"/>
          <w:color w:val="FF0000"/>
          <w:shd w:val="clear" w:color="auto" w:fill="FFFFFF"/>
        </w:rPr>
        <w:t>used,</w:t>
      </w:r>
      <w:r w:rsidR="00AD4467" w:rsidRPr="002411DD">
        <w:rPr>
          <w:rFonts w:ascii="Times New Roman" w:eastAsia="Times New Roman" w:hAnsi="Times New Roman" w:cs="Times New Roman"/>
          <w:color w:val="FF0000"/>
          <w:shd w:val="clear" w:color="auto" w:fill="FFFFFF"/>
        </w:rPr>
        <w:t xml:space="preserve"> </w:t>
      </w:r>
      <w:r w:rsidR="00234C85">
        <w:rPr>
          <w:rFonts w:ascii="Times New Roman" w:eastAsia="Times New Roman" w:hAnsi="Times New Roman" w:cs="Times New Roman"/>
          <w:color w:val="FF0000"/>
          <w:shd w:val="clear" w:color="auto" w:fill="FFFFFF"/>
        </w:rPr>
        <w:t xml:space="preserve">or co-located ranks </w:t>
      </w:r>
      <w:r w:rsidR="00AD4467" w:rsidRPr="002411DD">
        <w:rPr>
          <w:rFonts w:ascii="Times New Roman" w:eastAsia="Times New Roman" w:hAnsi="Times New Roman" w:cs="Times New Roman"/>
          <w:color w:val="FF0000"/>
          <w:shd w:val="clear" w:color="auto" w:fill="FFFFFF"/>
        </w:rPr>
        <w:t xml:space="preserve">increases. </w:t>
      </w:r>
      <w:r w:rsidR="00234C85">
        <w:rPr>
          <w:rFonts w:ascii="Times New Roman" w:eastAsia="Times New Roman" w:hAnsi="Times New Roman" w:cs="Times New Roman"/>
          <w:color w:val="FF0000"/>
          <w:shd w:val="clear" w:color="auto" w:fill="FFFFFF"/>
        </w:rPr>
        <w:t>Resulting in</w:t>
      </w:r>
      <w:r w:rsidR="00AD4467" w:rsidRPr="002411DD">
        <w:rPr>
          <w:rFonts w:ascii="Times New Roman" w:eastAsia="Times New Roman" w:hAnsi="Times New Roman" w:cs="Times New Roman"/>
          <w:color w:val="FF0000"/>
          <w:shd w:val="clear" w:color="auto" w:fill="FFFFFF"/>
        </w:rPr>
        <w:t xml:space="preserve"> contrast</w:t>
      </w:r>
      <w:r w:rsidR="00234C85">
        <w:rPr>
          <w:rFonts w:ascii="Times New Roman" w:eastAsia="Times New Roman" w:hAnsi="Times New Roman" w:cs="Times New Roman"/>
          <w:color w:val="FF0000"/>
          <w:shd w:val="clear" w:color="auto" w:fill="FFFFFF"/>
        </w:rPr>
        <w:t>ing impacts</w:t>
      </w:r>
      <w:r w:rsidR="00AD4467" w:rsidRPr="002411DD">
        <w:rPr>
          <w:rFonts w:ascii="Times New Roman" w:eastAsia="Times New Roman" w:hAnsi="Times New Roman" w:cs="Times New Roman"/>
          <w:color w:val="FF0000"/>
          <w:shd w:val="clear" w:color="auto" w:fill="FFFFFF"/>
        </w:rPr>
        <w:t xml:space="preserve">, communication benefits from weak scaling on a single node </w:t>
      </w:r>
      <w:r w:rsidR="00234C85">
        <w:rPr>
          <w:rFonts w:ascii="Times New Roman" w:eastAsia="Times New Roman" w:hAnsi="Times New Roman" w:cs="Times New Roman"/>
          <w:color w:val="FF0000"/>
          <w:shd w:val="clear" w:color="auto" w:fill="FFFFFF"/>
        </w:rPr>
        <w:t>whereas the use of shared memory by an increased number of GPUs results in a slowdown of particle advection.</w:t>
      </w:r>
    </w:p>
    <w:p w14:paraId="022E1F12" w14:textId="68E9E7B8" w:rsidR="00AD4467"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w:t>
      </w:r>
      <w:r w:rsidRPr="002411DD">
        <w:rPr>
          <w:rFonts w:ascii="Times New Roman" w:eastAsia="Times New Roman" w:hAnsi="Times New Roman" w:cs="Times New Roman"/>
          <w:color w:val="002CF4"/>
          <w:shd w:val="clear" w:color="auto" w:fill="FFFFFF"/>
        </w:rPr>
        <w:t xml:space="preserve"> Even if the authors made the efforts to detail the error distribution, they do not</w:t>
      </w:r>
      <w:r w:rsidR="00AD4467" w:rsidRPr="002411DD">
        <w:rPr>
          <w:rFonts w:ascii="Times New Roman" w:eastAsia="Times New Roman" w:hAnsi="Times New Roman" w:cs="Times New Roman"/>
          <w:color w:val="002CF4"/>
        </w:rPr>
        <w:t xml:space="preserve"> </w:t>
      </w:r>
      <w:r w:rsidR="00234C85" w:rsidRPr="002411DD">
        <w:rPr>
          <w:rFonts w:ascii="Times New Roman" w:eastAsia="Times New Roman" w:hAnsi="Times New Roman" w:cs="Times New Roman"/>
          <w:color w:val="002CF4"/>
          <w:shd w:val="clear" w:color="auto" w:fill="FFFFFF"/>
        </w:rPr>
        <w:t>analyze</w:t>
      </w:r>
      <w:r w:rsidRPr="002411DD">
        <w:rPr>
          <w:rFonts w:ascii="Times New Roman" w:eastAsia="Times New Roman" w:hAnsi="Times New Roman" w:cs="Times New Roman"/>
          <w:color w:val="002CF4"/>
          <w:shd w:val="clear" w:color="auto" w:fill="FFFFFF"/>
        </w:rPr>
        <w:t xml:space="preserve"> if there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is a spatial impact. I would expect that for the cells where the flow is faster,</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the percentage of discarded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 xml:space="preserve">particle be significantly higher than for others, and so the error. But it is unclear if this </w:t>
      </w:r>
      <w:r w:rsidRPr="002411DD">
        <w:rPr>
          <w:rFonts w:ascii="Times New Roman" w:eastAsia="Times New Roman" w:hAnsi="Times New Roman" w:cs="Times New Roman"/>
          <w:color w:val="002CF4"/>
          <w:shd w:val="clear" w:color="auto" w:fill="FFFFFF"/>
        </w:rPr>
        <w:lastRenderedPageBreak/>
        <w:t>happens in some critical areas. For instance</w:t>
      </w:r>
      <w:r w:rsidR="00AD4467" w:rsidRPr="002411DD">
        <w:rPr>
          <w:rFonts w:ascii="Times New Roman" w:eastAsia="Times New Roman" w:hAnsi="Times New Roman" w:cs="Times New Roman"/>
          <w:color w:val="002CF4"/>
          <w:shd w:val="clear" w:color="auto" w:fill="FFFFFF"/>
        </w:rPr>
        <w:t>,</w:t>
      </w:r>
      <w:r w:rsidRPr="002411DD">
        <w:rPr>
          <w:rFonts w:ascii="Times New Roman" w:eastAsia="Times New Roman" w:hAnsi="Times New Roman" w:cs="Times New Roman"/>
          <w:color w:val="002CF4"/>
          <w:shd w:val="clear" w:color="auto" w:fill="FFFFFF"/>
        </w:rPr>
        <w:t xml:space="preserve"> plotting a histogram with the amount</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dropped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trajectories per cell could be one way in that direction.  Something that could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probably be easy to do is to attach to</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post h</w:t>
      </w:r>
      <w:r w:rsidR="00AD4467" w:rsidRPr="002411DD">
        <w:rPr>
          <w:rFonts w:ascii="Times New Roman" w:eastAsia="Times New Roman" w:hAnsi="Times New Roman" w:cs="Times New Roman"/>
          <w:color w:val="002CF4"/>
          <w:shd w:val="clear" w:color="auto" w:fill="FFFFFF"/>
        </w:rPr>
        <w:t>o</w:t>
      </w:r>
      <w:r w:rsidRPr="002411DD">
        <w:rPr>
          <w:rFonts w:ascii="Times New Roman" w:eastAsia="Times New Roman" w:hAnsi="Times New Roman" w:cs="Times New Roman"/>
          <w:color w:val="002CF4"/>
          <w:shd w:val="clear" w:color="auto" w:fill="FFFFFF"/>
        </w:rPr>
        <w:t>c reconstructed trajectories the portions that have been reconstructed</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from a degraded density</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of short trajectories. This may be sufficient to warn users that in some areas the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data must be</w:t>
      </w:r>
      <w:r w:rsidR="00AD4467" w:rsidRPr="002411DD">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taken more carefully.</w:t>
      </w:r>
    </w:p>
    <w:p w14:paraId="0C5D05A0" w14:textId="77777777" w:rsidR="005277F8" w:rsidRPr="002411DD" w:rsidRDefault="005277F8" w:rsidP="00F40B8E">
      <w:pPr>
        <w:rPr>
          <w:rFonts w:ascii="Times New Roman" w:eastAsia="Times New Roman" w:hAnsi="Times New Roman" w:cs="Times New Roman"/>
          <w:color w:val="222222"/>
        </w:rPr>
      </w:pPr>
    </w:p>
    <w:p w14:paraId="758FB3A6" w14:textId="694DEAB9" w:rsidR="005277F8" w:rsidRPr="002411DD" w:rsidRDefault="000F1741"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 xml:space="preserve">TODO: </w:t>
      </w:r>
      <w:r w:rsidR="005277F8" w:rsidRPr="002411DD">
        <w:rPr>
          <w:rFonts w:ascii="Times New Roman" w:eastAsia="Times New Roman" w:hAnsi="Times New Roman" w:cs="Times New Roman"/>
          <w:color w:val="FF0000"/>
        </w:rPr>
        <w:t xml:space="preserve">Thank you for this feedback. We did consider that spatial patterns exist as well. This could be something interesting to do. </w:t>
      </w:r>
      <w:r w:rsidR="00E91242" w:rsidRPr="002411DD">
        <w:rPr>
          <w:rFonts w:ascii="Times New Roman" w:eastAsia="Times New Roman" w:hAnsi="Times New Roman" w:cs="Times New Roman"/>
          <w:color w:val="FF0000"/>
        </w:rPr>
        <w:t>This is more complicated considering the time-varying nature of this behavior</w:t>
      </w:r>
      <w:r w:rsidR="00234C85">
        <w:rPr>
          <w:rFonts w:ascii="Times New Roman" w:eastAsia="Times New Roman" w:hAnsi="Times New Roman" w:cs="Times New Roman"/>
          <w:color w:val="FF0000"/>
        </w:rPr>
        <w:t xml:space="preserve"> – perhaps accumulated over time is one solution to that problem</w:t>
      </w:r>
      <w:r w:rsidR="00E91242" w:rsidRPr="002411DD">
        <w:rPr>
          <w:rFonts w:ascii="Times New Roman" w:eastAsia="Times New Roman" w:hAnsi="Times New Roman" w:cs="Times New Roman"/>
          <w:color w:val="FF0000"/>
        </w:rPr>
        <w:t xml:space="preserve">. </w:t>
      </w:r>
    </w:p>
    <w:p w14:paraId="2482E139" w14:textId="77777777" w:rsidR="00234C85"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w:t>
      </w:r>
      <w:r w:rsidRPr="00234C85">
        <w:rPr>
          <w:rFonts w:ascii="Times New Roman" w:eastAsia="Times New Roman" w:hAnsi="Times New Roman" w:cs="Times New Roman"/>
          <w:color w:val="002CF4"/>
          <w:shd w:val="clear" w:color="auto" w:fill="FFFFFF"/>
        </w:rPr>
        <w:t>Reproducibility. I did not find mention of code availability in the paper. That a point that could significantly boost the impact of this paper. As the author did a significant work in setting-up these implementations and experiments, that would be very valuable to make them available to the community as it could become a benchmark.</w:t>
      </w:r>
      <w:r w:rsidRPr="002411DD">
        <w:rPr>
          <w:rFonts w:ascii="Times New Roman" w:eastAsia="Times New Roman" w:hAnsi="Times New Roman" w:cs="Times New Roman"/>
          <w:color w:val="222222"/>
        </w:rPr>
        <w:br/>
      </w:r>
    </w:p>
    <w:p w14:paraId="70BD5316" w14:textId="2813C6D0" w:rsidR="00AD4467" w:rsidRPr="002411DD" w:rsidRDefault="00234C85" w:rsidP="00F40B8E">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 xml:space="preserve">Thank you for this suggestion. </w:t>
      </w:r>
      <w:r w:rsidRPr="00234C85">
        <w:rPr>
          <w:rFonts w:ascii="Times New Roman" w:eastAsia="Times New Roman" w:hAnsi="Times New Roman" w:cs="Times New Roman"/>
          <w:color w:val="FF0000"/>
        </w:rPr>
        <w:t xml:space="preserve">We provide source code that can be used as a benchmark in future works.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2 typos page 7:</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xml:space="preserve">    - number of CNs </w:t>
      </w:r>
      <w:proofErr w:type="spellStart"/>
      <w:r w:rsidR="00F40B8E" w:rsidRPr="002411DD">
        <w:rPr>
          <w:rFonts w:ascii="Times New Roman" w:eastAsia="Times New Roman" w:hAnsi="Times New Roman" w:cs="Times New Roman"/>
          <w:color w:val="002CF4"/>
          <w:shd w:val="clear" w:color="auto" w:fill="FFFFFF"/>
        </w:rPr>
        <w:t>increaseS</w:t>
      </w:r>
      <w:proofErr w:type="spellEnd"/>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accurately (under 100 ....)</w:t>
      </w:r>
    </w:p>
    <w:p w14:paraId="117D4AC7" w14:textId="77777777" w:rsidR="00AD4467" w:rsidRPr="002411DD" w:rsidRDefault="00AD4467" w:rsidP="00F40B8E">
      <w:pPr>
        <w:rPr>
          <w:rFonts w:ascii="Times New Roman" w:eastAsia="Times New Roman" w:hAnsi="Times New Roman" w:cs="Times New Roman"/>
          <w:color w:val="FF0000"/>
          <w:shd w:val="clear" w:color="auto" w:fill="FFFFFF"/>
        </w:rPr>
      </w:pPr>
    </w:p>
    <w:p w14:paraId="257BEB9B" w14:textId="5D650DCC" w:rsidR="00B800E6" w:rsidRDefault="00AD4467"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FF0000"/>
          <w:shd w:val="clear" w:color="auto" w:fill="FFFFFF"/>
        </w:rPr>
        <w:t>We address these typos.</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b/>
          <w:bCs/>
          <w:color w:val="222222"/>
        </w:rPr>
        <w:br/>
      </w:r>
      <w:r w:rsidR="005443FF" w:rsidRPr="002411DD">
        <w:rPr>
          <w:rFonts w:ascii="Times New Roman" w:eastAsia="Times New Roman" w:hAnsi="Times New Roman" w:cs="Times New Roman"/>
          <w:b/>
          <w:bCs/>
          <w:color w:val="222222"/>
          <w:shd w:val="clear" w:color="auto" w:fill="FFFFFF"/>
        </w:rPr>
        <w:t>Reviewer 4</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Overall Rating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Probably reject: I would argue for rejecting this paper.</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Expertise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Knowledgeable</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Summary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paper proposes an optimization for the in situ computation of flow maps. To avoid communication and thus to improve scalability, the flow map is limited to a local region. The authors study the introduced error and scalability of the flow map computation.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Contribution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xml:space="preserve">    An optimized flow map computation is introduced, which speeds up the </w:t>
      </w:r>
      <w:proofErr w:type="gramStart"/>
      <w:r w:rsidR="00F40B8E" w:rsidRPr="002411DD">
        <w:rPr>
          <w:rFonts w:ascii="Times New Roman" w:eastAsia="Times New Roman" w:hAnsi="Times New Roman" w:cs="Times New Roman"/>
          <w:color w:val="222222"/>
          <w:shd w:val="clear" w:color="auto" w:fill="FFFFFF"/>
        </w:rPr>
        <w:t>in situ</w:t>
      </w:r>
      <w:proofErr w:type="gramEnd"/>
      <w:r w:rsidR="00F40B8E" w:rsidRPr="002411DD">
        <w:rPr>
          <w:rFonts w:ascii="Times New Roman" w:eastAsia="Times New Roman" w:hAnsi="Times New Roman" w:cs="Times New Roman"/>
          <w:color w:val="222222"/>
          <w:shd w:val="clear" w:color="auto" w:fill="FFFFFF"/>
        </w:rPr>
        <w:t xml:space="preserve"> analysis </w:t>
      </w:r>
      <w:r w:rsidR="00F40B8E" w:rsidRPr="002411DD">
        <w:rPr>
          <w:rFonts w:ascii="Times New Roman" w:eastAsia="Times New Roman" w:hAnsi="Times New Roman" w:cs="Times New Roman"/>
          <w:color w:val="222222"/>
          <w:shd w:val="clear" w:color="auto" w:fill="FFFFFF"/>
        </w:rPr>
        <w:lastRenderedPageBreak/>
        <w:t>performed during a simulation. The scalability of this method is evaluated extensively.</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Clarity of Exposition [Early Submission]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paper is well written.</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002CF4"/>
          <w:shd w:val="clear" w:color="auto" w:fill="FFFFFF"/>
        </w:rPr>
        <w:t>    There are some minor points:</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The citation abbreviations are inconsistent. Often, the year is missing, e.g. [ACG*].</w:t>
      </w:r>
      <w:r w:rsidR="00F40B8E" w:rsidRPr="002411DD">
        <w:rPr>
          <w:rFonts w:ascii="Times New Roman" w:eastAsia="Times New Roman" w:hAnsi="Times New Roman" w:cs="Times New Roman"/>
          <w:color w:val="002CF4"/>
        </w:rPr>
        <w:br/>
      </w:r>
      <w:r w:rsidR="00F40B8E" w:rsidRPr="002411DD">
        <w:rPr>
          <w:rFonts w:ascii="Times New Roman" w:eastAsia="Times New Roman" w:hAnsi="Times New Roman" w:cs="Times New Roman"/>
          <w:color w:val="002CF4"/>
          <w:shd w:val="clear" w:color="auto" w:fill="FFFFFF"/>
        </w:rPr>
        <w:t>    - In the references [C*20], has missing author names.</w:t>
      </w:r>
    </w:p>
    <w:p w14:paraId="10947A21" w14:textId="77777777" w:rsidR="00B800E6" w:rsidRDefault="00B800E6" w:rsidP="00F40B8E">
      <w:pPr>
        <w:rPr>
          <w:rFonts w:ascii="Times New Roman" w:eastAsia="Times New Roman" w:hAnsi="Times New Roman" w:cs="Times New Roman"/>
          <w:color w:val="002CF4"/>
          <w:shd w:val="clear" w:color="auto" w:fill="FFFFFF"/>
        </w:rPr>
      </w:pPr>
    </w:p>
    <w:p w14:paraId="40EACF13" w14:textId="7D87562B" w:rsidR="00B800E6" w:rsidRPr="002411DD" w:rsidRDefault="00B800E6" w:rsidP="00B800E6">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TODO: </w:t>
      </w:r>
      <w:r w:rsidRPr="002411DD">
        <w:rPr>
          <w:rFonts w:ascii="Times New Roman" w:eastAsia="Times New Roman" w:hAnsi="Times New Roman" w:cs="Times New Roman"/>
          <w:color w:val="FF0000"/>
        </w:rPr>
        <w:t xml:space="preserve">I need to figure out how to correct all the references – I’m not sure about the reason for inconsistency. EGPGV allows a maximum of 1 page of references. </w:t>
      </w:r>
      <w:proofErr w:type="gramStart"/>
      <w:r w:rsidRPr="002411DD">
        <w:rPr>
          <w:rFonts w:ascii="Times New Roman" w:eastAsia="Times New Roman" w:hAnsi="Times New Roman" w:cs="Times New Roman"/>
          <w:color w:val="FF0000"/>
        </w:rPr>
        <w:t>So</w:t>
      </w:r>
      <w:proofErr w:type="gramEnd"/>
      <w:r w:rsidRPr="002411DD">
        <w:rPr>
          <w:rFonts w:ascii="Times New Roman" w:eastAsia="Times New Roman" w:hAnsi="Times New Roman" w:cs="Times New Roman"/>
          <w:color w:val="FF0000"/>
        </w:rPr>
        <w:t xml:space="preserve"> I’ll need to reduce the overall length of the document through edits. </w:t>
      </w:r>
      <w:r>
        <w:rPr>
          <w:rFonts w:ascii="Times New Roman" w:eastAsia="Times New Roman" w:hAnsi="Times New Roman" w:cs="Times New Roman"/>
          <w:color w:val="FF0000"/>
        </w:rPr>
        <w:t xml:space="preserve">C*20 has many </w:t>
      </w:r>
      <w:proofErr w:type="spellStart"/>
      <w:r>
        <w:rPr>
          <w:rFonts w:ascii="Times New Roman" w:eastAsia="Times New Roman" w:hAnsi="Times New Roman" w:cs="Times New Roman"/>
          <w:color w:val="FF0000"/>
        </w:rPr>
        <w:t>many</w:t>
      </w:r>
      <w:proofErr w:type="spellEnd"/>
      <w:r>
        <w:rPr>
          <w:rFonts w:ascii="Times New Roman" w:eastAsia="Times New Roman" w:hAnsi="Times New Roman" w:cs="Times New Roman"/>
          <w:color w:val="FF0000"/>
        </w:rPr>
        <w:t xml:space="preserve"> names (ISTP). </w:t>
      </w:r>
    </w:p>
    <w:p w14:paraId="379742CF" w14:textId="77777777" w:rsidR="00B800E6" w:rsidRDefault="00B800E6" w:rsidP="00F40B8E">
      <w:pPr>
        <w:rPr>
          <w:rFonts w:ascii="Times New Roman" w:eastAsia="Times New Roman" w:hAnsi="Times New Roman" w:cs="Times New Roman"/>
          <w:color w:val="002CF4"/>
          <w:shd w:val="clear" w:color="auto" w:fill="FFFFFF"/>
        </w:rPr>
      </w:pPr>
    </w:p>
    <w:p w14:paraId="7963D092" w14:textId="77777777" w:rsid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 Table captions should be above the table.</w:t>
      </w:r>
    </w:p>
    <w:p w14:paraId="323A0E9F" w14:textId="77777777" w:rsidR="00B800E6" w:rsidRDefault="00B800E6" w:rsidP="00B800E6">
      <w:pPr>
        <w:rPr>
          <w:rFonts w:ascii="Times New Roman" w:eastAsia="Times New Roman" w:hAnsi="Times New Roman" w:cs="Times New Roman"/>
          <w:color w:val="FF0000"/>
        </w:rPr>
      </w:pPr>
    </w:p>
    <w:p w14:paraId="60F8574D" w14:textId="62C9F873" w:rsidR="00B800E6"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TODO: The instructions indicate the same treatment for tables and figures. I could not verify that captions need to be above the table. I can make this change if needed. </w:t>
      </w:r>
    </w:p>
    <w:p w14:paraId="2DEEBA62" w14:textId="3C2252AA" w:rsidR="0061392B" w:rsidRPr="00B800E6" w:rsidRDefault="00F40B8E" w:rsidP="00F40B8E">
      <w:pPr>
        <w:rPr>
          <w:rFonts w:ascii="Times New Roman" w:eastAsia="Times New Roman" w:hAnsi="Times New Roman" w:cs="Times New Roman"/>
          <w:color w:val="002CF4"/>
          <w:shd w:val="clear" w:color="auto" w:fill="FFFFFF"/>
        </w:rPr>
      </w:pPr>
      <w:r w:rsidRPr="002411DD">
        <w:rPr>
          <w:rFonts w:ascii="Times New Roman" w:eastAsia="Times New Roman" w:hAnsi="Times New Roman" w:cs="Times New Roman"/>
          <w:color w:val="002CF4"/>
        </w:rPr>
        <w:br/>
      </w:r>
      <w:r w:rsidRPr="002411DD">
        <w:rPr>
          <w:rFonts w:ascii="Times New Roman" w:eastAsia="Times New Roman" w:hAnsi="Times New Roman" w:cs="Times New Roman"/>
          <w:color w:val="002CF4"/>
          <w:shd w:val="clear" w:color="auto" w:fill="FFFFFF"/>
        </w:rPr>
        <w:t xml:space="preserve">    - Some figures </w:t>
      </w:r>
      <w:proofErr w:type="gramStart"/>
      <w:r w:rsidRPr="002411DD">
        <w:rPr>
          <w:rFonts w:ascii="Times New Roman" w:eastAsia="Times New Roman" w:hAnsi="Times New Roman" w:cs="Times New Roman"/>
          <w:color w:val="002CF4"/>
          <w:shd w:val="clear" w:color="auto" w:fill="FFFFFF"/>
        </w:rPr>
        <w:t>in  Sec.</w:t>
      </w:r>
      <w:proofErr w:type="gramEnd"/>
      <w:r w:rsidRPr="002411DD">
        <w:rPr>
          <w:rFonts w:ascii="Times New Roman" w:eastAsia="Times New Roman" w:hAnsi="Times New Roman" w:cs="Times New Roman"/>
          <w:color w:val="002CF4"/>
          <w:shd w:val="clear" w:color="auto" w:fill="FFFFFF"/>
        </w:rPr>
        <w:t xml:space="preserve"> 6 are barely, if at all, discussed in the paper. Maybe</w:t>
      </w:r>
      <w:r w:rsidR="00B800E6">
        <w:rPr>
          <w:rFonts w:ascii="Times New Roman" w:eastAsia="Times New Roman" w:hAnsi="Times New Roman" w:cs="Times New Roman"/>
          <w:color w:val="002CF4"/>
        </w:rPr>
        <w:t xml:space="preserve"> </w:t>
      </w:r>
      <w:r w:rsidRPr="002411DD">
        <w:rPr>
          <w:rFonts w:ascii="Times New Roman" w:eastAsia="Times New Roman" w:hAnsi="Times New Roman" w:cs="Times New Roman"/>
          <w:color w:val="002CF4"/>
          <w:shd w:val="clear" w:color="auto" w:fill="FFFFFF"/>
        </w:rPr>
        <w:t>some figures can be moved to a supplementary document or even left out?</w:t>
      </w:r>
      <w:r w:rsidRPr="002411DD">
        <w:rPr>
          <w:rFonts w:ascii="Times New Roman" w:eastAsia="Times New Roman" w:hAnsi="Times New Roman" w:cs="Times New Roman"/>
          <w:color w:val="222222"/>
        </w:rPr>
        <w:br/>
      </w:r>
    </w:p>
    <w:p w14:paraId="2AB22FA3" w14:textId="50BB304D" w:rsidR="0061392B" w:rsidRPr="00B800E6" w:rsidRDefault="00B800E6" w:rsidP="00F40B8E">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Thank you for this suggestion. </w:t>
      </w:r>
      <w:r w:rsidRPr="00B800E6">
        <w:rPr>
          <w:rFonts w:ascii="Times New Roman" w:eastAsia="Times New Roman" w:hAnsi="Times New Roman" w:cs="Times New Roman"/>
          <w:color w:val="FF0000"/>
        </w:rPr>
        <w:t>We reduce the number of subfigures in Section 6</w:t>
      </w:r>
      <w:r>
        <w:rPr>
          <w:rFonts w:ascii="Times New Roman" w:eastAsia="Times New Roman" w:hAnsi="Times New Roman" w:cs="Times New Roman"/>
          <w:color w:val="FF0000"/>
        </w:rPr>
        <w:t>, retaining results from only the extremes of the parameter selection</w:t>
      </w:r>
      <w:r w:rsidRPr="00B800E6">
        <w:rPr>
          <w:rFonts w:ascii="Times New Roman" w:eastAsia="Times New Roman" w:hAnsi="Times New Roman" w:cs="Times New Roman"/>
          <w:color w:val="FF0000"/>
        </w:rPr>
        <w:t xml:space="preserve">. </w:t>
      </w:r>
    </w:p>
    <w:p w14:paraId="74DE4B85" w14:textId="12F45C46" w:rsidR="00234C85" w:rsidRPr="002411DD" w:rsidRDefault="00234C85" w:rsidP="00F40B8E">
      <w:pPr>
        <w:rPr>
          <w:rFonts w:ascii="Times New Roman" w:eastAsia="Times New Roman" w:hAnsi="Times New Roman" w:cs="Times New Roman"/>
          <w:color w:val="222222"/>
        </w:rPr>
      </w:pPr>
    </w:p>
    <w:p w14:paraId="3B59EAB0" w14:textId="026FC3C4" w:rsidR="005277F8" w:rsidRPr="002411DD" w:rsidRDefault="00F40B8E" w:rsidP="00F40B8E">
      <w:pPr>
        <w:rPr>
          <w:rFonts w:ascii="Times New Roman" w:eastAsia="Times New Roman" w:hAnsi="Times New Roman" w:cs="Times New Roman"/>
          <w:color w:val="222222"/>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Technical Soundness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optimization is simple and straightforward. The authors acknowledge some limitations in Sec. 7. However, I feel that the theoretical limitations are far greater than described in the paper. Most concerning, the method is inherently biased since it simply drops sampled trajectories that leave the local region. This implies that it can systematically misrepresent a flow. Indeed, it is quite trivial to construct a theoretical, but not unrealistic, flow that is not well represented by local flow maps. Note that this is not limited to flows/regions of high </w:t>
      </w:r>
      <w:r w:rsidR="00B800E6" w:rsidRPr="002411DD">
        <w:rPr>
          <w:rFonts w:ascii="Times New Roman" w:eastAsia="Times New Roman" w:hAnsi="Times New Roman" w:cs="Times New Roman"/>
          <w:color w:val="222222"/>
          <w:shd w:val="clear" w:color="auto" w:fill="FFFFFF"/>
        </w:rPr>
        <w:t>velocity but</w:t>
      </w:r>
      <w:r w:rsidRPr="002411DD">
        <w:rPr>
          <w:rFonts w:ascii="Times New Roman" w:eastAsia="Times New Roman" w:hAnsi="Times New Roman" w:cs="Times New Roman"/>
          <w:color w:val="222222"/>
          <w:shd w:val="clear" w:color="auto" w:fill="FFFFFF"/>
        </w:rPr>
        <w:t xml:space="preserve"> might also be caused by bifurcations and other non-linear flow behavior. Due to the inherent sensitivity to small perturbations in most time-varying flows, this is deeply concerning to me.</w:t>
      </w:r>
      <w:r w:rsidRPr="002411DD">
        <w:rPr>
          <w:rFonts w:ascii="Times New Roman" w:eastAsia="Times New Roman" w:hAnsi="Times New Roman" w:cs="Times New Roman"/>
          <w:color w:val="222222"/>
        </w:rPr>
        <w:br/>
      </w:r>
    </w:p>
    <w:p w14:paraId="1394D883" w14:textId="5492CCDD" w:rsidR="000108E9" w:rsidRPr="002411DD" w:rsidRDefault="00903A9B" w:rsidP="00F40B8E">
      <w:pPr>
        <w:rPr>
          <w:rFonts w:ascii="Times New Roman" w:eastAsia="Times New Roman" w:hAnsi="Times New Roman" w:cs="Times New Roman"/>
          <w:color w:val="FF0000"/>
        </w:rPr>
      </w:pPr>
      <w:r w:rsidRPr="002411DD">
        <w:rPr>
          <w:rFonts w:ascii="Times New Roman" w:eastAsia="Times New Roman" w:hAnsi="Times New Roman" w:cs="Times New Roman"/>
          <w:color w:val="FF0000"/>
        </w:rPr>
        <w:t>Thank you for sharing your concerns, and we also acknowledge that this is a significant concern.  That said, we strongly believe in our method.  In particular, it is our view that time-varying flow is choosing between many</w:t>
      </w:r>
      <w:r w:rsidR="00FE6DB2">
        <w:rPr>
          <w:rFonts w:ascii="Times New Roman" w:eastAsia="Times New Roman" w:hAnsi="Times New Roman" w:cs="Times New Roman"/>
          <w:color w:val="FF0000"/>
        </w:rPr>
        <w:t xml:space="preserve"> bad</w:t>
      </w:r>
      <w:r w:rsidRPr="002411DD">
        <w:rPr>
          <w:rFonts w:ascii="Times New Roman" w:eastAsia="Times New Roman" w:hAnsi="Times New Roman" w:cs="Times New Roman"/>
          <w:color w:val="FF0000"/>
        </w:rPr>
        <w:t xml:space="preserve"> options. </w:t>
      </w:r>
      <w:proofErr w:type="gramStart"/>
      <w:r w:rsidRPr="002411DD">
        <w:rPr>
          <w:rFonts w:ascii="Times New Roman" w:eastAsia="Times New Roman" w:hAnsi="Times New Roman" w:cs="Times New Roman"/>
          <w:color w:val="FF0000"/>
        </w:rPr>
        <w:t>An</w:t>
      </w:r>
      <w:proofErr w:type="gramEnd"/>
      <w:r w:rsidRPr="002411DD">
        <w:rPr>
          <w:rFonts w:ascii="Times New Roman" w:eastAsia="Times New Roman" w:hAnsi="Times New Roman" w:cs="Times New Roman"/>
          <w:color w:val="FF0000"/>
        </w:rPr>
        <w:t xml:space="preserve"> Eulerian approach with heavy temporal sub-sampling is prone to significantly more error.  A Lagrangian approach using the Agranovsky approach (crossing boundaries) introduces a large in situ encumbrance. This approach introduces another option.</w:t>
      </w:r>
      <w:r w:rsidR="004F6D40" w:rsidRPr="002411DD">
        <w:rPr>
          <w:rFonts w:ascii="Times New Roman" w:eastAsia="Times New Roman" w:hAnsi="Times New Roman" w:cs="Times New Roman"/>
          <w:color w:val="FF0000"/>
        </w:rPr>
        <w:t xml:space="preserve">  Further, we feel that the results show that this concern (while legitimate) occurs at a lower-than-expected rate.  One piece of evidence is the newly added FTLE plots, which do not show significant errors. That said, we feel an even stronger piece of error are the violin plots </w:t>
      </w:r>
      <w:r w:rsidR="004F6D40" w:rsidRPr="002411DD">
        <w:rPr>
          <w:rFonts w:ascii="Times New Roman" w:eastAsia="Times New Roman" w:hAnsi="Times New Roman" w:cs="Times New Roman"/>
          <w:color w:val="FF0000"/>
        </w:rPr>
        <w:lastRenderedPageBreak/>
        <w:t>(figures 6, 10, 12, and 14).  These plots consider only particles that cross the block boundaries.  For Figure 6, most particles end up quite “close” to the correct outcome (i.e., &lt;25% of a cell width away).  For the other figures, the distance is larger, but still quite close when considering the total number of cells.</w:t>
      </w:r>
      <w:r w:rsidR="000108E9" w:rsidRPr="002411DD">
        <w:rPr>
          <w:rFonts w:ascii="Times New Roman" w:eastAsia="Times New Roman" w:hAnsi="Times New Roman" w:cs="Times New Roman"/>
          <w:color w:val="FF0000"/>
        </w:rPr>
        <w:t xml:space="preserve">  In all, we felt your concern and how our results respond to this concern were an important point that was not properly represented in the manuscript. To address this, we added several sentences in Section &lt;X&gt;.</w:t>
      </w:r>
    </w:p>
    <w:p w14:paraId="5C287707" w14:textId="77777777" w:rsidR="00FE6DB2" w:rsidRDefault="00FE6DB2" w:rsidP="00F40B8E">
      <w:pPr>
        <w:rPr>
          <w:rFonts w:ascii="Times New Roman" w:eastAsia="Times New Roman" w:hAnsi="Times New Roman" w:cs="Times New Roman"/>
          <w:color w:val="222222"/>
        </w:rPr>
      </w:pPr>
    </w:p>
    <w:p w14:paraId="2EB34BFC" w14:textId="2590D3B4" w:rsidR="000108E9" w:rsidRPr="00FE6DB2" w:rsidRDefault="00FE6DB2" w:rsidP="00F40B8E">
      <w:pPr>
        <w:rPr>
          <w:rFonts w:ascii="Times New Roman" w:eastAsia="Times New Roman" w:hAnsi="Times New Roman" w:cs="Times New Roman"/>
          <w:color w:val="FF0000"/>
        </w:rPr>
      </w:pPr>
      <w:r w:rsidRPr="00FE6DB2">
        <w:rPr>
          <w:rFonts w:ascii="Times New Roman" w:eastAsia="Times New Roman" w:hAnsi="Times New Roman" w:cs="Times New Roman"/>
          <w:color w:val="FF0000"/>
        </w:rPr>
        <w:t>TODO</w:t>
      </w:r>
      <w:r>
        <w:rPr>
          <w:rFonts w:ascii="Times New Roman" w:eastAsia="Times New Roman" w:hAnsi="Times New Roman" w:cs="Times New Roman"/>
          <w:color w:val="FF0000"/>
        </w:rPr>
        <w:t>: Add statements. These could be pointed to do address the previous reviewer</w:t>
      </w:r>
      <w:r w:rsidR="00C757F7">
        <w:rPr>
          <w:rFonts w:ascii="Times New Roman" w:eastAsia="Times New Roman" w:hAnsi="Times New Roman" w:cs="Times New Roman"/>
          <w:color w:val="FF0000"/>
        </w:rPr>
        <w:t>’</w:t>
      </w:r>
      <w:r>
        <w:rPr>
          <w:rFonts w:ascii="Times New Roman" w:eastAsia="Times New Roman" w:hAnsi="Times New Roman" w:cs="Times New Roman"/>
          <w:color w:val="FF0000"/>
        </w:rPr>
        <w:t xml:space="preserve">s comments as well. </w:t>
      </w:r>
    </w:p>
    <w:p w14:paraId="7891CD25" w14:textId="45E92B13" w:rsidR="005277F8" w:rsidRPr="002411DD" w:rsidRDefault="00F40B8E"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As shown in Sec. 4, the error is bounded by the time interval, velocities, and spatial extent of the region. Although this is a good result, it also implies that these parameters have to be set carefully and preferably adaptively. This is noted as future work by the authors. In my opinion, this is far from trivial and would ultimately decide how useful local flow maps can be in practice.</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Quality of References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To my knowledge, all important references are included and are well discussed. The related work section outlines a clear need for research in this direction.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Reproducibility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method is straightforward and is discussed in detail. The evaluation is well described.</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Evaluation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quantitative study is well done. Although it does not convince me of the usefulness of the method, it does convey interesting insights into implementing scalable in situ Lagrangian</w:t>
      </w:r>
      <w:r w:rsidR="00FE6DB2">
        <w:rPr>
          <w:rFonts w:ascii="Times New Roman" w:eastAsia="Times New Roman" w:hAnsi="Times New Roman" w:cs="Times New Roman"/>
          <w:color w:val="222222"/>
          <w:shd w:val="clear" w:color="auto" w:fill="FFFFFF"/>
        </w:rPr>
        <w:t xml:space="preserve"> </w:t>
      </w:r>
      <w:r w:rsidRPr="002411DD">
        <w:rPr>
          <w:rFonts w:ascii="Times New Roman" w:eastAsia="Times New Roman" w:hAnsi="Times New Roman" w:cs="Times New Roman"/>
          <w:color w:val="222222"/>
          <w:shd w:val="clear" w:color="auto" w:fill="FFFFFF"/>
        </w:rPr>
        <w:t>analysis.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Explanation of Recommendation [Early Submission]</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xml:space="preserve">    The paper is well </w:t>
      </w:r>
      <w:proofErr w:type="gramStart"/>
      <w:r w:rsidRPr="002411DD">
        <w:rPr>
          <w:rFonts w:ascii="Times New Roman" w:eastAsia="Times New Roman" w:hAnsi="Times New Roman" w:cs="Times New Roman"/>
          <w:color w:val="222222"/>
          <w:shd w:val="clear" w:color="auto" w:fill="FFFFFF"/>
        </w:rPr>
        <w:t>written</w:t>
      </w:r>
      <w:proofErr w:type="gramEnd"/>
      <w:r w:rsidRPr="002411DD">
        <w:rPr>
          <w:rFonts w:ascii="Times New Roman" w:eastAsia="Times New Roman" w:hAnsi="Times New Roman" w:cs="Times New Roman"/>
          <w:color w:val="222222"/>
          <w:shd w:val="clear" w:color="auto" w:fill="FFFFFF"/>
        </w:rPr>
        <w:t xml:space="preserve"> and the study is insightful. Although I like the method</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for its simplicity, I have a lot of concerns regarding its correctness and thus</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usefulness.</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The Cloverleaf3D results are promising, especially the comparison to the Eulerian representation. Results of the ABC flow look good, but the error seems quite extreme for the Nyx and Jet flows. I would like to see more comparisons between the two Lagrangian methods regarding the error on the ABC, Nyx, and Jet flows. Currently, the improved scalability of local flow maps (less than one order of</w:t>
      </w:r>
      <w:r w:rsidR="00FE6DB2">
        <w:rPr>
          <w:rFonts w:ascii="Times New Roman" w:eastAsia="Times New Roman" w:hAnsi="Times New Roman" w:cs="Times New Roman"/>
          <w:color w:val="222222"/>
        </w:rPr>
        <w:t xml:space="preserve"> </w:t>
      </w:r>
      <w:r w:rsidRPr="002411DD">
        <w:rPr>
          <w:rFonts w:ascii="Times New Roman" w:eastAsia="Times New Roman" w:hAnsi="Times New Roman" w:cs="Times New Roman"/>
          <w:color w:val="222222"/>
          <w:shd w:val="clear" w:color="auto" w:fill="FFFFFF"/>
        </w:rPr>
        <w:t>magnitude) does not justify the high error, in my opinion. Although some configurations with a lower error exist, it seems difficult to select such a configuration beforehand and the error can grow quite large. I fear that addressing this will require the adaptive method that has been noted as future work.</w:t>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rPr>
        <w:br/>
      </w:r>
      <w:r w:rsidRPr="002411DD">
        <w:rPr>
          <w:rFonts w:ascii="Times New Roman" w:eastAsia="Times New Roman" w:hAnsi="Times New Roman" w:cs="Times New Roman"/>
          <w:color w:val="222222"/>
          <w:shd w:val="clear" w:color="auto" w:fill="FFFFFF"/>
        </w:rPr>
        <w:t>    Distributed particle tracing is well studied and not significantly (</w:t>
      </w:r>
      <w:proofErr w:type="gramStart"/>
      <w:r w:rsidRPr="002411DD">
        <w:rPr>
          <w:rFonts w:ascii="Times New Roman" w:eastAsia="Times New Roman" w:hAnsi="Times New Roman" w:cs="Times New Roman"/>
          <w:color w:val="222222"/>
          <w:shd w:val="clear" w:color="auto" w:fill="FFFFFF"/>
        </w:rPr>
        <w:t>i.e.</w:t>
      </w:r>
      <w:proofErr w:type="gramEnd"/>
      <w:r w:rsidRPr="002411DD">
        <w:rPr>
          <w:rFonts w:ascii="Times New Roman" w:eastAsia="Times New Roman" w:hAnsi="Times New Roman" w:cs="Times New Roman"/>
          <w:color w:val="222222"/>
          <w:shd w:val="clear" w:color="auto" w:fill="FFFFFF"/>
        </w:rPr>
        <w:t xml:space="preserve"> orders of magnitude) </w:t>
      </w:r>
      <w:r w:rsidRPr="002411DD">
        <w:rPr>
          <w:rFonts w:ascii="Times New Roman" w:eastAsia="Times New Roman" w:hAnsi="Times New Roman" w:cs="Times New Roman"/>
          <w:color w:val="222222"/>
          <w:shd w:val="clear" w:color="auto" w:fill="FFFFFF"/>
        </w:rPr>
        <w:lastRenderedPageBreak/>
        <w:t>slower - this makes the method seem impractical to me. I was not convinced otherwise by the paper, but the authors might be able to address this.</w:t>
      </w:r>
    </w:p>
    <w:p w14:paraId="74CF8ED2" w14:textId="77777777" w:rsidR="005277F8" w:rsidRPr="002411DD" w:rsidRDefault="005277F8" w:rsidP="00F40B8E">
      <w:pPr>
        <w:rPr>
          <w:rFonts w:ascii="Times New Roman" w:eastAsia="Times New Roman" w:hAnsi="Times New Roman" w:cs="Times New Roman"/>
          <w:color w:val="FF0000"/>
          <w:shd w:val="clear" w:color="auto" w:fill="FFFFFF"/>
        </w:rPr>
      </w:pPr>
    </w:p>
    <w:p w14:paraId="21E113F4" w14:textId="496EA550" w:rsidR="00F40B8E" w:rsidRPr="002411DD" w:rsidRDefault="000F1741" w:rsidP="00F40B8E">
      <w:pPr>
        <w:rPr>
          <w:rFonts w:ascii="Times New Roman" w:eastAsia="Times New Roman" w:hAnsi="Times New Roman" w:cs="Times New Roman"/>
          <w:color w:val="222222"/>
          <w:shd w:val="clear" w:color="auto" w:fill="FFFFFF"/>
        </w:rPr>
      </w:pPr>
      <w:r w:rsidRPr="002411DD">
        <w:rPr>
          <w:rFonts w:ascii="Times New Roman" w:eastAsia="Times New Roman" w:hAnsi="Times New Roman" w:cs="Times New Roman"/>
          <w:color w:val="FF0000"/>
          <w:shd w:val="clear" w:color="auto" w:fill="FFFFFF"/>
        </w:rPr>
        <w:t xml:space="preserve">TODO: </w:t>
      </w:r>
      <w:r w:rsidR="005277F8" w:rsidRPr="002411DD">
        <w:rPr>
          <w:rFonts w:ascii="Times New Roman" w:eastAsia="Times New Roman" w:hAnsi="Times New Roman" w:cs="Times New Roman"/>
          <w:color w:val="FF0000"/>
          <w:shd w:val="clear" w:color="auto" w:fill="FFFFFF"/>
        </w:rPr>
        <w:t>The nature of interfacing with the simulation, resource allocation and location, and overall scale impact the overhead</w:t>
      </w:r>
      <w:r w:rsidR="006E7562">
        <w:rPr>
          <w:rFonts w:ascii="Times New Roman" w:eastAsia="Times New Roman" w:hAnsi="Times New Roman" w:cs="Times New Roman"/>
          <w:color w:val="FF0000"/>
          <w:shd w:val="clear" w:color="auto" w:fill="FFFFFF"/>
        </w:rPr>
        <w:t xml:space="preserve"> of distributed memory particle advection</w:t>
      </w:r>
      <w:r w:rsidR="005277F8" w:rsidRPr="002411DD">
        <w:rPr>
          <w:rFonts w:ascii="Times New Roman" w:eastAsia="Times New Roman" w:hAnsi="Times New Roman" w:cs="Times New Roman"/>
          <w:color w:val="FF0000"/>
          <w:shd w:val="clear" w:color="auto" w:fill="FFFFFF"/>
        </w:rPr>
        <w:t xml:space="preserve">. </w:t>
      </w:r>
      <w:proofErr w:type="gramStart"/>
      <w:r w:rsidR="005277F8" w:rsidRPr="002411DD">
        <w:rPr>
          <w:rFonts w:ascii="Times New Roman" w:eastAsia="Times New Roman" w:hAnsi="Times New Roman" w:cs="Times New Roman"/>
          <w:color w:val="FF0000"/>
          <w:shd w:val="clear" w:color="auto" w:fill="FFFFFF"/>
        </w:rPr>
        <w:t>Thus</w:t>
      </w:r>
      <w:proofErr w:type="gramEnd"/>
      <w:r w:rsidR="005277F8" w:rsidRPr="002411DD">
        <w:rPr>
          <w:rFonts w:ascii="Times New Roman" w:eastAsia="Times New Roman" w:hAnsi="Times New Roman" w:cs="Times New Roman"/>
          <w:color w:val="FF0000"/>
          <w:shd w:val="clear" w:color="auto" w:fill="FFFFFF"/>
        </w:rPr>
        <w:t xml:space="preserve"> as the scale increases it is possible that it can be a</w:t>
      </w:r>
      <w:r w:rsidR="006E7562">
        <w:rPr>
          <w:rFonts w:ascii="Times New Roman" w:eastAsia="Times New Roman" w:hAnsi="Times New Roman" w:cs="Times New Roman"/>
          <w:color w:val="FF0000"/>
          <w:shd w:val="clear" w:color="auto" w:fill="FFFFFF"/>
        </w:rPr>
        <w:t>n order of</w:t>
      </w:r>
      <w:r w:rsidR="005277F8" w:rsidRPr="002411DD">
        <w:rPr>
          <w:rFonts w:ascii="Times New Roman" w:eastAsia="Times New Roman" w:hAnsi="Times New Roman" w:cs="Times New Roman"/>
          <w:color w:val="FF0000"/>
          <w:shd w:val="clear" w:color="auto" w:fill="FFFFFF"/>
        </w:rPr>
        <w:t xml:space="preserve"> magnitude higher. </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The distribution of errors is nicely visualized by the violin plots. However, it is difficult to tell the impact of the error on post hoc flow analysis and visualization methods. Studying visualizations such as the finite-time Lyapunov exponent (FTLE) that operate on the flow map would give a different perspective on the introduced error and how much impact it has on the flow behavior.</w:t>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rPr>
        <w:br/>
      </w:r>
      <w:r w:rsidR="00F40B8E" w:rsidRPr="002411DD">
        <w:rPr>
          <w:rFonts w:ascii="Times New Roman" w:eastAsia="Times New Roman" w:hAnsi="Times New Roman" w:cs="Times New Roman"/>
          <w:color w:val="222222"/>
          <w:shd w:val="clear" w:color="auto" w:fill="FFFFFF"/>
        </w:rPr>
        <w:t>    In conclusion, I have strong doubts regarding the correctness and thus usefulness of local flow maps. I could be persuaded to accept the paper on the grounds that this study can serve as a first step for future research. I do believe that this is an interesting research direction.</w:t>
      </w:r>
      <w:r w:rsidR="00F40B8E" w:rsidRPr="002411DD">
        <w:rPr>
          <w:rFonts w:ascii="Times New Roman" w:eastAsia="Times New Roman" w:hAnsi="Times New Roman" w:cs="Times New Roman"/>
          <w:color w:val="222222"/>
        </w:rPr>
        <w:br/>
      </w:r>
    </w:p>
    <w:p w14:paraId="7296177C" w14:textId="09CED92A" w:rsidR="00A324D6" w:rsidRDefault="00A324D6">
      <w:pPr>
        <w:rPr>
          <w:rFonts w:ascii="Times New Roman" w:hAnsi="Times New Roman" w:cs="Times New Roman"/>
        </w:rPr>
      </w:pPr>
      <w:r>
        <w:rPr>
          <w:rFonts w:ascii="Times New Roman" w:hAnsi="Times New Roman" w:cs="Times New Roman"/>
        </w:rPr>
        <w:br w:type="page"/>
      </w:r>
    </w:p>
    <w:p w14:paraId="5F6DD202" w14:textId="1F2A4186" w:rsidR="00706792" w:rsidRPr="00A324D6" w:rsidRDefault="00A324D6">
      <w:pPr>
        <w:rPr>
          <w:rFonts w:ascii="Times New Roman" w:hAnsi="Times New Roman" w:cs="Times New Roman"/>
          <w:b/>
          <w:bCs/>
        </w:rPr>
      </w:pPr>
      <w:r w:rsidRPr="00A324D6">
        <w:rPr>
          <w:rFonts w:ascii="Times New Roman" w:hAnsi="Times New Roman" w:cs="Times New Roman"/>
          <w:b/>
          <w:bCs/>
        </w:rPr>
        <w:lastRenderedPageBreak/>
        <w:t>The following content ha</w:t>
      </w:r>
      <w:r w:rsidR="00316506">
        <w:rPr>
          <w:rFonts w:ascii="Times New Roman" w:hAnsi="Times New Roman" w:cs="Times New Roman"/>
          <w:b/>
          <w:bCs/>
        </w:rPr>
        <w:t xml:space="preserve">s </w:t>
      </w:r>
      <w:r w:rsidRPr="00A324D6">
        <w:rPr>
          <w:rFonts w:ascii="Times New Roman" w:hAnsi="Times New Roman" w:cs="Times New Roman"/>
          <w:b/>
          <w:bCs/>
        </w:rPr>
        <w:t xml:space="preserve">been omitted from the revised manuscript. </w:t>
      </w:r>
    </w:p>
    <w:p w14:paraId="23246DA8" w14:textId="478F833F" w:rsidR="00A324D6" w:rsidRDefault="00A324D6">
      <w:pPr>
        <w:rPr>
          <w:rFonts w:ascii="Times New Roman" w:hAnsi="Times New Roman" w:cs="Times New Roman"/>
        </w:rPr>
      </w:pPr>
    </w:p>
    <w:p w14:paraId="09CBAF2C" w14:textId="6F021A7B" w:rsidR="00A324D6" w:rsidRDefault="00A324D6">
      <w:pPr>
        <w:rPr>
          <w:rFonts w:ascii="Times New Roman" w:hAnsi="Times New Roman" w:cs="Times New Roman"/>
        </w:rPr>
      </w:pPr>
      <w:r>
        <w:rPr>
          <w:rFonts w:ascii="Times New Roman" w:hAnsi="Times New Roman" w:cs="Times New Roman"/>
        </w:rPr>
        <w:t xml:space="preserve">Subfigure (b) of the following Figure. </w:t>
      </w:r>
    </w:p>
    <w:p w14:paraId="6F5112D3" w14:textId="3EBECA68"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60C65913" wp14:editId="71C20943">
            <wp:extent cx="3230880" cy="2992360"/>
            <wp:effectExtent l="0" t="0" r="0" b="508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6806" cy="3016372"/>
                    </a:xfrm>
                    <a:prstGeom prst="rect">
                      <a:avLst/>
                    </a:prstGeom>
                  </pic:spPr>
                </pic:pic>
              </a:graphicData>
            </a:graphic>
          </wp:inline>
        </w:drawing>
      </w:r>
    </w:p>
    <w:p w14:paraId="3867DD03" w14:textId="4D4D4A98" w:rsidR="00A324D6" w:rsidRDefault="00A324D6">
      <w:pPr>
        <w:rPr>
          <w:rFonts w:ascii="Times New Roman" w:hAnsi="Times New Roman" w:cs="Times New Roman"/>
        </w:rPr>
      </w:pPr>
    </w:p>
    <w:p w14:paraId="293382FC" w14:textId="77777777" w:rsidR="00A324D6" w:rsidRDefault="00A324D6">
      <w:pPr>
        <w:rPr>
          <w:rFonts w:ascii="Times New Roman" w:hAnsi="Times New Roman" w:cs="Times New Roman"/>
        </w:rPr>
      </w:pPr>
    </w:p>
    <w:p w14:paraId="25BDDE5C" w14:textId="77777777" w:rsidR="00A324D6" w:rsidRDefault="00A324D6">
      <w:pPr>
        <w:rPr>
          <w:rFonts w:ascii="Times New Roman" w:hAnsi="Times New Roman" w:cs="Times New Roman"/>
        </w:rPr>
      </w:pPr>
      <w:r>
        <w:rPr>
          <w:rFonts w:ascii="Times New Roman" w:hAnsi="Times New Roman" w:cs="Times New Roman"/>
        </w:rPr>
        <w:t>Subfigures (b) and (c) of the following Figure.</w:t>
      </w:r>
    </w:p>
    <w:p w14:paraId="56C499F8" w14:textId="3834C840" w:rsidR="00A324D6" w:rsidRDefault="00A324D6">
      <w:pPr>
        <w:rPr>
          <w:rFonts w:ascii="Times New Roman" w:hAnsi="Times New Roman" w:cs="Times New Roman"/>
        </w:rPr>
      </w:pPr>
    </w:p>
    <w:p w14:paraId="5BF31CC2" w14:textId="624FF88D" w:rsidR="00A324D6" w:rsidRDefault="00A324D6">
      <w:pPr>
        <w:rPr>
          <w:rFonts w:ascii="Times New Roman" w:hAnsi="Times New Roman" w:cs="Times New Roman"/>
        </w:rPr>
      </w:pPr>
      <w:r>
        <w:rPr>
          <w:rFonts w:ascii="Times New Roman" w:hAnsi="Times New Roman" w:cs="Times New Roman"/>
          <w:noProof/>
        </w:rPr>
        <w:drawing>
          <wp:inline distT="0" distB="0" distL="0" distR="0" wp14:anchorId="30FF166F" wp14:editId="1B8B11DB">
            <wp:extent cx="3082807" cy="3831771"/>
            <wp:effectExtent l="0" t="0" r="3810" b="3810"/>
            <wp:docPr id="2" name="Picture 2" descr="Application, Power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PowerPoi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787" cy="3840447"/>
                    </a:xfrm>
                    <a:prstGeom prst="rect">
                      <a:avLst/>
                    </a:prstGeom>
                  </pic:spPr>
                </pic:pic>
              </a:graphicData>
            </a:graphic>
          </wp:inline>
        </w:drawing>
      </w:r>
    </w:p>
    <w:p w14:paraId="74834887" w14:textId="2795EBFA" w:rsidR="00A324D6" w:rsidRDefault="00A324D6">
      <w:pPr>
        <w:rPr>
          <w:rFonts w:ascii="Times New Roman" w:hAnsi="Times New Roman" w:cs="Times New Roman"/>
        </w:rPr>
      </w:pPr>
      <w:r>
        <w:rPr>
          <w:rFonts w:ascii="Times New Roman" w:hAnsi="Times New Roman" w:cs="Times New Roman"/>
        </w:rPr>
        <w:lastRenderedPageBreak/>
        <w:t xml:space="preserve">The following paragraph from Section 3.2. </w:t>
      </w:r>
    </w:p>
    <w:p w14:paraId="012F5BC8" w14:textId="77777777" w:rsidR="00A324D6" w:rsidRDefault="00A324D6">
      <w:pPr>
        <w:rPr>
          <w:rFonts w:ascii="Times New Roman" w:hAnsi="Times New Roman" w:cs="Times New Roman"/>
        </w:rPr>
      </w:pPr>
    </w:p>
    <w:p w14:paraId="67AAF115" w14:textId="02CE0C66" w:rsidR="00A324D6" w:rsidRPr="002411DD" w:rsidRDefault="00A324D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5BE4FD7" wp14:editId="719BE4DA">
            <wp:extent cx="3613501" cy="1811383"/>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3244" cy="1821280"/>
                    </a:xfrm>
                    <a:prstGeom prst="rect">
                      <a:avLst/>
                    </a:prstGeom>
                  </pic:spPr>
                </pic:pic>
              </a:graphicData>
            </a:graphic>
          </wp:inline>
        </w:drawing>
      </w:r>
    </w:p>
    <w:sectPr w:rsidR="00A324D6" w:rsidRPr="0024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9E6"/>
    <w:multiLevelType w:val="hybridMultilevel"/>
    <w:tmpl w:val="398A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8E"/>
    <w:rsid w:val="000108E9"/>
    <w:rsid w:val="000F1741"/>
    <w:rsid w:val="001A3B8B"/>
    <w:rsid w:val="00234C85"/>
    <w:rsid w:val="002411DD"/>
    <w:rsid w:val="00316506"/>
    <w:rsid w:val="00445A4F"/>
    <w:rsid w:val="004F6D40"/>
    <w:rsid w:val="005277F8"/>
    <w:rsid w:val="005443FF"/>
    <w:rsid w:val="005633DF"/>
    <w:rsid w:val="00580682"/>
    <w:rsid w:val="005E2B67"/>
    <w:rsid w:val="005E7C43"/>
    <w:rsid w:val="006042B0"/>
    <w:rsid w:val="0060516B"/>
    <w:rsid w:val="00612925"/>
    <w:rsid w:val="0061392B"/>
    <w:rsid w:val="00654934"/>
    <w:rsid w:val="006E7562"/>
    <w:rsid w:val="00705220"/>
    <w:rsid w:val="00706792"/>
    <w:rsid w:val="00857A52"/>
    <w:rsid w:val="008D5E3F"/>
    <w:rsid w:val="00903A9B"/>
    <w:rsid w:val="009478FA"/>
    <w:rsid w:val="00993E98"/>
    <w:rsid w:val="0099573F"/>
    <w:rsid w:val="00996CA1"/>
    <w:rsid w:val="00A324D6"/>
    <w:rsid w:val="00AD12C9"/>
    <w:rsid w:val="00AD4467"/>
    <w:rsid w:val="00B1518E"/>
    <w:rsid w:val="00B35514"/>
    <w:rsid w:val="00B743D9"/>
    <w:rsid w:val="00B800E6"/>
    <w:rsid w:val="00BE6195"/>
    <w:rsid w:val="00C757F7"/>
    <w:rsid w:val="00CD6B2C"/>
    <w:rsid w:val="00D84BB2"/>
    <w:rsid w:val="00E54AEB"/>
    <w:rsid w:val="00E7419D"/>
    <w:rsid w:val="00E91242"/>
    <w:rsid w:val="00EC59E8"/>
    <w:rsid w:val="00F11902"/>
    <w:rsid w:val="00F40B8E"/>
    <w:rsid w:val="00FE6DB2"/>
    <w:rsid w:val="00FF1871"/>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16C66"/>
  <w15:chartTrackingRefBased/>
  <w15:docId w15:val="{375A3E0A-4FB6-5747-990D-FA80CACE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2B0"/>
    <w:rPr>
      <w:color w:val="0563C1" w:themeColor="hyperlink"/>
      <w:u w:val="single"/>
    </w:rPr>
  </w:style>
  <w:style w:type="character" w:customStyle="1" w:styleId="UnresolvedMention1">
    <w:name w:val="Unresolved Mention1"/>
    <w:basedOn w:val="DefaultParagraphFont"/>
    <w:uiPriority w:val="99"/>
    <w:semiHidden/>
    <w:unhideWhenUsed/>
    <w:rsid w:val="006042B0"/>
    <w:rPr>
      <w:color w:val="605E5C"/>
      <w:shd w:val="clear" w:color="auto" w:fill="E1DFDD"/>
    </w:rPr>
  </w:style>
  <w:style w:type="paragraph" w:styleId="DocumentMap">
    <w:name w:val="Document Map"/>
    <w:basedOn w:val="Normal"/>
    <w:link w:val="DocumentMapChar"/>
    <w:uiPriority w:val="99"/>
    <w:semiHidden/>
    <w:unhideWhenUsed/>
    <w:rsid w:val="00F11902"/>
    <w:rPr>
      <w:rFonts w:ascii="Times New Roman" w:hAnsi="Times New Roman" w:cs="Times New Roman"/>
    </w:rPr>
  </w:style>
  <w:style w:type="character" w:customStyle="1" w:styleId="DocumentMapChar">
    <w:name w:val="Document Map Char"/>
    <w:basedOn w:val="DefaultParagraphFont"/>
    <w:link w:val="DocumentMap"/>
    <w:uiPriority w:val="99"/>
    <w:semiHidden/>
    <w:rsid w:val="00F11902"/>
    <w:rPr>
      <w:rFonts w:ascii="Times New Roman" w:hAnsi="Times New Roman" w:cs="Times New Roman"/>
    </w:rPr>
  </w:style>
  <w:style w:type="paragraph" w:styleId="ListParagraph">
    <w:name w:val="List Paragraph"/>
    <w:basedOn w:val="Normal"/>
    <w:uiPriority w:val="34"/>
    <w:qFormat/>
    <w:rsid w:val="00CD6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5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pine-DAV/ascent.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14</Pages>
  <Words>4040</Words>
  <Characters>23033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15</cp:revision>
  <dcterms:created xsi:type="dcterms:W3CDTF">2021-03-04T19:06:00Z</dcterms:created>
  <dcterms:modified xsi:type="dcterms:W3CDTF">2021-03-07T16:51:00Z</dcterms:modified>
</cp:coreProperties>
</file>